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D51A2" w14:textId="733C4BA5" w:rsidR="00A154DE" w:rsidRDefault="00DB04A9" w:rsidP="00846EC2">
      <w:pPr>
        <w:jc w:val="center"/>
        <w:rPr>
          <w:ins w:id="0" w:author="Yu-Kun Tsai" w:date="2024-08-16T01:24:00Z" w16du:dateUtc="2024-08-15T17:24:00Z"/>
          <w:rFonts w:ascii="標楷體" w:eastAsia="標楷體" w:hAnsi="標楷體"/>
        </w:rPr>
      </w:pPr>
      <w:proofErr w:type="gramStart"/>
      <w:ins w:id="1" w:author="Yu-Kun Tsai" w:date="2024-08-14T18:22:00Z">
        <w:r>
          <w:rPr>
            <w:rFonts w:ascii="標楷體" w:eastAsia="標楷體" w:hAnsi="標楷體" w:hint="eastAsia"/>
          </w:rPr>
          <w:t>Ｐ</w:t>
        </w:r>
      </w:ins>
      <w:proofErr w:type="spellStart"/>
      <w:proofErr w:type="gramEnd"/>
      <w:ins w:id="2" w:author="Yu-Kun Tsai" w:date="2024-08-14T18:23:00Z">
        <w:r w:rsidR="00C54C52">
          <w:rPr>
            <w:rFonts w:ascii="標楷體" w:eastAsia="標楷體" w:hAnsi="標楷體" w:hint="eastAsia"/>
          </w:rPr>
          <w:t>y</w:t>
        </w:r>
      </w:ins>
      <w:ins w:id="3" w:author="Yu-Kun Tsai" w:date="2024-08-14T18:22:00Z">
        <w:r w:rsidRPr="00DB04A9">
          <w:rPr>
            <w:rFonts w:ascii="標楷體" w:eastAsia="標楷體" w:hAnsi="標楷體"/>
          </w:rPr>
          <w:t>thon</w:t>
        </w:r>
        <w:proofErr w:type="spellEnd"/>
        <w:r w:rsidRPr="00DB04A9">
          <w:rPr>
            <w:rFonts w:ascii="標楷體" w:eastAsia="標楷體" w:hAnsi="標楷體"/>
          </w:rPr>
          <w:t xml:space="preserve"> </w:t>
        </w:r>
        <w:proofErr w:type="gramStart"/>
        <w:r>
          <w:rPr>
            <w:rFonts w:ascii="標楷體" w:eastAsia="標楷體" w:hAnsi="標楷體" w:hint="eastAsia"/>
          </w:rPr>
          <w:t>Ｂ</w:t>
        </w:r>
        <w:proofErr w:type="spellStart"/>
        <w:proofErr w:type="gramEnd"/>
        <w:r w:rsidRPr="00DB04A9">
          <w:rPr>
            <w:rFonts w:ascii="標楷體" w:eastAsia="標楷體" w:hAnsi="標楷體"/>
          </w:rPr>
          <w:t>eginner</w:t>
        </w:r>
        <w:proofErr w:type="spellEnd"/>
        <w:r w:rsidRPr="00DB04A9">
          <w:rPr>
            <w:rFonts w:ascii="標楷體" w:eastAsia="標楷體" w:hAnsi="標楷體"/>
          </w:rPr>
          <w:t xml:space="preserve"> </w:t>
        </w:r>
        <w:proofErr w:type="gramStart"/>
        <w:r>
          <w:rPr>
            <w:rFonts w:ascii="標楷體" w:eastAsia="標楷體" w:hAnsi="標楷體" w:hint="eastAsia"/>
          </w:rPr>
          <w:t>Ａ</w:t>
        </w:r>
        <w:proofErr w:type="spellStart"/>
        <w:proofErr w:type="gramEnd"/>
        <w:r w:rsidRPr="00DB04A9">
          <w:rPr>
            <w:rFonts w:ascii="標楷體" w:eastAsia="標楷體" w:hAnsi="標楷體"/>
          </w:rPr>
          <w:t>ssistant</w:t>
        </w:r>
      </w:ins>
      <w:proofErr w:type="spellEnd"/>
      <w:del w:id="4" w:author="Yu-Kun Tsai" w:date="2024-08-14T18:22:00Z">
        <w:r w:rsidR="00484FCE" w:rsidDel="00DB04A9">
          <w:rPr>
            <w:rFonts w:ascii="標楷體" w:eastAsia="標楷體" w:hAnsi="標楷體" w:hint="eastAsia"/>
          </w:rPr>
          <w:delText>O</w:delText>
        </w:r>
        <w:r w:rsidR="00484FCE" w:rsidDel="00DB04A9">
          <w:rPr>
            <w:rFonts w:ascii="標楷體" w:eastAsia="標楷體" w:hAnsi="標楷體"/>
          </w:rPr>
          <w:delText>OXX</w:delText>
        </w:r>
      </w:del>
      <w:r w:rsidR="00030991" w:rsidRPr="00846EC2">
        <w:rPr>
          <w:rFonts w:ascii="標楷體" w:eastAsia="標楷體" w:hAnsi="標楷體" w:hint="eastAsia"/>
          <w:rPrChange w:id="5" w:author="鄭伯壎" w:date="2024-08-14T08:12:00Z">
            <w:rPr>
              <w:rFonts w:hint="eastAsia"/>
            </w:rPr>
          </w:rPrChange>
        </w:rPr>
        <w:t>評分標準</w:t>
      </w:r>
      <w:ins w:id="6" w:author="鄭伯壎" w:date="2024-08-14T08:12:00Z">
        <w:r w:rsidR="00846EC2">
          <w:rPr>
            <w:rFonts w:ascii="標楷體" w:eastAsia="標楷體" w:hAnsi="標楷體" w:hint="eastAsia"/>
          </w:rPr>
          <w:t xml:space="preserve"> </w:t>
        </w:r>
      </w:ins>
    </w:p>
    <w:p w14:paraId="1926C0C2" w14:textId="0725E412" w:rsidR="00A87D07" w:rsidRDefault="00A26BC4" w:rsidP="00846EC2">
      <w:pPr>
        <w:jc w:val="center"/>
        <w:rPr>
          <w:ins w:id="7" w:author="Yu-Kun Tsai" w:date="2024-08-16T01:25:00Z" w16du:dateUtc="2024-08-15T17:25:00Z"/>
          <w:rFonts w:ascii="標楷體" w:eastAsia="標楷體" w:hAnsi="標楷體"/>
        </w:rPr>
      </w:pPr>
      <w:ins w:id="8" w:author="Yu-Kun Tsai" w:date="2024-08-16T01:25:00Z" w16du:dateUtc="2024-08-15T17:25:00Z">
        <w:r>
          <w:rPr>
            <w:rFonts w:ascii="標楷體" w:eastAsia="標楷體" w:hAnsi="標楷體"/>
          </w:rPr>
          <w:t>V</w:t>
        </w:r>
        <w:r>
          <w:rPr>
            <w:rFonts w:ascii="標楷體" w:eastAsia="標楷體" w:hAnsi="標楷體" w:hint="eastAsia"/>
          </w:rPr>
          <w:t>20240815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1985"/>
        <w:gridCol w:w="567"/>
        <w:gridCol w:w="1984"/>
        <w:gridCol w:w="567"/>
        <w:gridCol w:w="1701"/>
        <w:gridCol w:w="567"/>
      </w:tblGrid>
      <w:tr w:rsidR="0018131D" w:rsidRPr="00C81A95" w14:paraId="5BA28464" w14:textId="77777777" w:rsidTr="0024709C">
        <w:trPr>
          <w:tblHeader/>
          <w:ins w:id="9" w:author="Yu-Kun Tsai" w:date="2024-08-16T01:25:00Z"/>
        </w:trPr>
        <w:tc>
          <w:tcPr>
            <w:tcW w:w="704" w:type="dxa"/>
            <w:vMerge w:val="restart"/>
            <w:shd w:val="clear" w:color="auto" w:fill="FFFF00"/>
          </w:tcPr>
          <w:p w14:paraId="2321455C" w14:textId="77777777" w:rsidR="0018131D" w:rsidRPr="00C81A95" w:rsidRDefault="0018131D" w:rsidP="0024709C">
            <w:pPr>
              <w:jc w:val="center"/>
              <w:rPr>
                <w:ins w:id="10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11" w:author="Yu-Kun Tsai" w:date="2024-08-16T01:25:00Z" w16du:dateUtc="2024-08-15T17:25:00Z">
              <w:r w:rsidRPr="00C81A95">
                <w:rPr>
                  <w:rFonts w:ascii="標楷體" w:eastAsia="標楷體" w:hAnsi="標楷體" w:cs="Calibri" w:hint="eastAsia"/>
                  <w:b/>
                  <w:bCs/>
                </w:rPr>
                <w:t>判斷項目</w:t>
              </w:r>
            </w:ins>
          </w:p>
        </w:tc>
        <w:tc>
          <w:tcPr>
            <w:tcW w:w="2268" w:type="dxa"/>
            <w:vMerge w:val="restart"/>
            <w:shd w:val="clear" w:color="auto" w:fill="FFFF00"/>
          </w:tcPr>
          <w:p w14:paraId="4E6EA281" w14:textId="77777777" w:rsidR="0018131D" w:rsidRPr="00C81A95" w:rsidRDefault="0018131D" w:rsidP="0024709C">
            <w:pPr>
              <w:jc w:val="center"/>
              <w:rPr>
                <w:ins w:id="12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13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  <w:b/>
                  <w:bCs/>
                </w:rPr>
                <w:t>目的</w:t>
              </w:r>
            </w:ins>
          </w:p>
        </w:tc>
        <w:tc>
          <w:tcPr>
            <w:tcW w:w="7371" w:type="dxa"/>
            <w:gridSpan w:val="6"/>
            <w:shd w:val="clear" w:color="auto" w:fill="FFFF00"/>
          </w:tcPr>
          <w:p w14:paraId="055CFEAA" w14:textId="77777777" w:rsidR="0018131D" w:rsidRPr="00C81A95" w:rsidRDefault="0018131D" w:rsidP="0024709C">
            <w:pPr>
              <w:jc w:val="center"/>
              <w:rPr>
                <w:ins w:id="14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15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  <w:b/>
                  <w:bCs/>
                </w:rPr>
                <w:t>評分標準</w:t>
              </w:r>
            </w:ins>
          </w:p>
        </w:tc>
      </w:tr>
      <w:tr w:rsidR="0018131D" w:rsidRPr="00C81A95" w14:paraId="677F64C5" w14:textId="77777777" w:rsidTr="0024709C">
        <w:trPr>
          <w:tblHeader/>
          <w:ins w:id="16" w:author="Yu-Kun Tsai" w:date="2024-08-16T01:25:00Z"/>
        </w:trPr>
        <w:tc>
          <w:tcPr>
            <w:tcW w:w="704" w:type="dxa"/>
            <w:vMerge/>
            <w:shd w:val="clear" w:color="auto" w:fill="FFFF00"/>
          </w:tcPr>
          <w:p w14:paraId="04BDD8DB" w14:textId="77777777" w:rsidR="0018131D" w:rsidRPr="00C81A95" w:rsidRDefault="0018131D" w:rsidP="0024709C">
            <w:pPr>
              <w:jc w:val="center"/>
              <w:rPr>
                <w:ins w:id="17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FFFF00"/>
          </w:tcPr>
          <w:p w14:paraId="02350BF3" w14:textId="77777777" w:rsidR="0018131D" w:rsidRPr="00C81A95" w:rsidRDefault="0018131D" w:rsidP="0024709C">
            <w:pPr>
              <w:jc w:val="center"/>
              <w:rPr>
                <w:ins w:id="18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</w:p>
        </w:tc>
        <w:tc>
          <w:tcPr>
            <w:tcW w:w="2552" w:type="dxa"/>
            <w:gridSpan w:val="2"/>
            <w:shd w:val="clear" w:color="auto" w:fill="FFFF00"/>
          </w:tcPr>
          <w:p w14:paraId="48181A35" w14:textId="77777777" w:rsidR="0018131D" w:rsidRPr="00C81A95" w:rsidRDefault="0018131D" w:rsidP="0024709C">
            <w:pPr>
              <w:jc w:val="center"/>
              <w:rPr>
                <w:ins w:id="19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20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  <w:b/>
                  <w:bCs/>
                </w:rPr>
                <w:t>評分項目1</w:t>
              </w:r>
            </w:ins>
          </w:p>
        </w:tc>
        <w:tc>
          <w:tcPr>
            <w:tcW w:w="2551" w:type="dxa"/>
            <w:gridSpan w:val="2"/>
            <w:shd w:val="clear" w:color="auto" w:fill="FFFF00"/>
          </w:tcPr>
          <w:p w14:paraId="5FB22E2F" w14:textId="77777777" w:rsidR="0018131D" w:rsidRPr="00C81A95" w:rsidRDefault="0018131D" w:rsidP="0024709C">
            <w:pPr>
              <w:jc w:val="center"/>
              <w:rPr>
                <w:ins w:id="21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22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  <w:b/>
                  <w:bCs/>
                </w:rPr>
                <w:t>評分項目2</w:t>
              </w:r>
            </w:ins>
          </w:p>
        </w:tc>
        <w:tc>
          <w:tcPr>
            <w:tcW w:w="2268" w:type="dxa"/>
            <w:gridSpan w:val="2"/>
            <w:shd w:val="clear" w:color="auto" w:fill="FFFF00"/>
          </w:tcPr>
          <w:p w14:paraId="51A2A421" w14:textId="77777777" w:rsidR="0018131D" w:rsidRPr="00C81A95" w:rsidRDefault="0018131D" w:rsidP="0024709C">
            <w:pPr>
              <w:jc w:val="center"/>
              <w:rPr>
                <w:ins w:id="23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24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  <w:b/>
                  <w:bCs/>
                </w:rPr>
                <w:t>評分項目3</w:t>
              </w:r>
            </w:ins>
          </w:p>
        </w:tc>
      </w:tr>
      <w:tr w:rsidR="0018131D" w:rsidRPr="00C81A95" w14:paraId="47FCB692" w14:textId="77777777" w:rsidTr="0024709C">
        <w:trPr>
          <w:trHeight w:val="309"/>
          <w:ins w:id="25" w:author="Yu-Kun Tsai" w:date="2024-08-16T01:25:00Z"/>
        </w:trPr>
        <w:tc>
          <w:tcPr>
            <w:tcW w:w="704" w:type="dxa"/>
            <w:vMerge w:val="restart"/>
          </w:tcPr>
          <w:p w14:paraId="1D49D128" w14:textId="77777777" w:rsidR="0018131D" w:rsidRPr="00C81A95" w:rsidRDefault="0018131D" w:rsidP="0024709C">
            <w:pPr>
              <w:jc w:val="both"/>
              <w:rPr>
                <w:ins w:id="26" w:author="Yu-Kun Tsai" w:date="2024-08-16T01:25:00Z" w16du:dateUtc="2024-08-15T17:25:00Z"/>
                <w:rFonts w:ascii="標楷體" w:eastAsia="標楷體" w:hAnsi="標楷體" w:cs="Calibri"/>
              </w:rPr>
            </w:pPr>
            <w:ins w:id="27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有效</w:t>
              </w:r>
              <w:proofErr w:type="gramStart"/>
              <w:r w:rsidRPr="00C81A95">
                <w:rPr>
                  <w:rFonts w:ascii="標楷體" w:eastAsia="標楷體" w:hAnsi="標楷體" w:cs="Calibri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/>
                </w:rPr>
                <w:t>圈判斷</w:t>
              </w:r>
            </w:ins>
          </w:p>
        </w:tc>
        <w:tc>
          <w:tcPr>
            <w:tcW w:w="2268" w:type="dxa"/>
            <w:vMerge w:val="restart"/>
          </w:tcPr>
          <w:p w14:paraId="33E99B1D" w14:textId="77777777" w:rsidR="0018131D" w:rsidRPr="00C81A95" w:rsidRDefault="0018131D" w:rsidP="0024709C">
            <w:pPr>
              <w:jc w:val="both"/>
              <w:rPr>
                <w:ins w:id="28" w:author="Yu-Kun Tsai" w:date="2024-08-16T01:25:00Z" w16du:dateUtc="2024-08-15T17:25:00Z"/>
                <w:rFonts w:ascii="標楷體" w:eastAsia="標楷體" w:hAnsi="標楷體" w:cs="Calibri"/>
              </w:rPr>
            </w:pPr>
            <w:ins w:id="29" w:author="Yu-Kun Tsai" w:date="2024-08-16T01:25:00Z" w16du:dateUtc="2024-08-15T17:25:00Z">
              <w:r w:rsidRPr="00C81A95">
                <w:rPr>
                  <w:rFonts w:ascii="標楷體" w:eastAsia="標楷體" w:hAnsi="標楷體" w:cs="Calibri" w:hint="eastAsia"/>
                </w:rPr>
                <w:t>提供特定語法學習後之應用能力，例如</w:t>
              </w:r>
              <w:r w:rsidRPr="00C81A95">
                <w:rPr>
                  <w:rFonts w:ascii="標楷體" w:eastAsia="標楷體" w:hAnsi="標楷體" w:cs="Calibri"/>
                </w:rPr>
                <w:t>不濫用</w:t>
              </w:r>
              <w:proofErr w:type="gramStart"/>
              <w:r w:rsidRPr="00C81A95">
                <w:rPr>
                  <w:rFonts w:ascii="標楷體" w:eastAsia="標楷體" w:hAnsi="標楷體" w:cs="Calibri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/>
                </w:rPr>
                <w:t>圈，確保</w:t>
              </w:r>
              <w:r w:rsidRPr="00C81A95">
                <w:rPr>
                  <w:rFonts w:ascii="標楷體" w:eastAsia="標楷體" w:hAnsi="標楷體" w:cs="Calibri" w:hint="eastAsia"/>
                </w:rPr>
                <w:t>L</w:t>
              </w:r>
              <w:r w:rsidRPr="00C81A95">
                <w:rPr>
                  <w:rFonts w:ascii="標楷體" w:eastAsia="標楷體" w:hAnsi="標楷體" w:cs="Calibri"/>
                </w:rPr>
                <w:t>LM可偵測到正確的</w:t>
              </w:r>
              <w:proofErr w:type="gramStart"/>
              <w:r w:rsidRPr="00C81A95">
                <w:rPr>
                  <w:rFonts w:ascii="標楷體" w:eastAsia="標楷體" w:hAnsi="標楷體" w:cs="Calibri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/>
                </w:rPr>
                <w:t>圈使用數量。</w:t>
              </w:r>
            </w:ins>
          </w:p>
        </w:tc>
        <w:tc>
          <w:tcPr>
            <w:tcW w:w="1985" w:type="dxa"/>
            <w:shd w:val="clear" w:color="auto" w:fill="DAE9F7" w:themeFill="text2" w:themeFillTint="1A"/>
          </w:tcPr>
          <w:p w14:paraId="23F06820" w14:textId="77777777" w:rsidR="0018131D" w:rsidRPr="00C81A95" w:rsidRDefault="0018131D" w:rsidP="0024709C">
            <w:pPr>
              <w:jc w:val="center"/>
              <w:rPr>
                <w:ins w:id="30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31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  <w:b/>
                  <w:bCs/>
                </w:rPr>
                <w:t>準確性</w:t>
              </w:r>
            </w:ins>
          </w:p>
        </w:tc>
        <w:tc>
          <w:tcPr>
            <w:tcW w:w="567" w:type="dxa"/>
            <w:shd w:val="clear" w:color="auto" w:fill="DAE9F7" w:themeFill="text2" w:themeFillTint="1A"/>
          </w:tcPr>
          <w:p w14:paraId="58D75D21" w14:textId="77777777" w:rsidR="0018131D" w:rsidRPr="00C81A95" w:rsidRDefault="0018131D" w:rsidP="0024709C">
            <w:pPr>
              <w:jc w:val="center"/>
              <w:rPr>
                <w:ins w:id="32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33" w:author="Yu-Kun Tsai" w:date="2024-08-16T01:25:00Z" w16du:dateUtc="2024-08-15T17:25:00Z">
              <w:r>
                <w:rPr>
                  <w:rFonts w:ascii="標楷體" w:eastAsia="標楷體" w:hAnsi="標楷體" w:cs="Calibri" w:hint="eastAsia"/>
                  <w:b/>
                  <w:bCs/>
                </w:rPr>
                <w:t>1</w:t>
              </w:r>
            </w:ins>
          </w:p>
        </w:tc>
        <w:tc>
          <w:tcPr>
            <w:tcW w:w="1984" w:type="dxa"/>
            <w:shd w:val="clear" w:color="auto" w:fill="DAE9F7" w:themeFill="text2" w:themeFillTint="1A"/>
          </w:tcPr>
          <w:p w14:paraId="591C9C18" w14:textId="77777777" w:rsidR="0018131D" w:rsidRPr="00C81A95" w:rsidRDefault="0018131D" w:rsidP="0024709C">
            <w:pPr>
              <w:jc w:val="center"/>
              <w:rPr>
                <w:ins w:id="34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35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  <w:b/>
                  <w:bCs/>
                </w:rPr>
                <w:t>詳細性</w:t>
              </w:r>
            </w:ins>
          </w:p>
        </w:tc>
        <w:tc>
          <w:tcPr>
            <w:tcW w:w="567" w:type="dxa"/>
            <w:shd w:val="clear" w:color="auto" w:fill="DAE9F7" w:themeFill="text2" w:themeFillTint="1A"/>
          </w:tcPr>
          <w:p w14:paraId="399D2E25" w14:textId="77777777" w:rsidR="0018131D" w:rsidRPr="00C81A95" w:rsidRDefault="0018131D" w:rsidP="0024709C">
            <w:pPr>
              <w:rPr>
                <w:ins w:id="36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37" w:author="Yu-Kun Tsai" w:date="2024-08-16T01:25:00Z" w16du:dateUtc="2024-08-15T17:25:00Z">
              <w:r>
                <w:rPr>
                  <w:rFonts w:ascii="標楷體" w:eastAsia="標楷體" w:hAnsi="標楷體" w:cs="Calibri" w:hint="eastAsia"/>
                  <w:b/>
                  <w:bCs/>
                </w:rPr>
                <w:t>1</w:t>
              </w:r>
            </w:ins>
          </w:p>
        </w:tc>
        <w:tc>
          <w:tcPr>
            <w:tcW w:w="1701" w:type="dxa"/>
            <w:shd w:val="clear" w:color="auto" w:fill="DAE9F7" w:themeFill="text2" w:themeFillTint="1A"/>
          </w:tcPr>
          <w:p w14:paraId="5E000AB8" w14:textId="77777777" w:rsidR="0018131D" w:rsidRPr="00C81A95" w:rsidRDefault="0018131D" w:rsidP="0024709C">
            <w:pPr>
              <w:jc w:val="center"/>
              <w:rPr>
                <w:ins w:id="38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39" w:author="Yu-Kun Tsai" w:date="2024-08-16T01:25:00Z" w16du:dateUtc="2024-08-15T17:25:00Z">
              <w:r w:rsidRPr="00C81A95">
                <w:rPr>
                  <w:rFonts w:ascii="標楷體" w:eastAsia="標楷體" w:hAnsi="標楷體" w:cs="Calibri" w:hint="eastAsia"/>
                  <w:b/>
                  <w:bCs/>
                </w:rPr>
                <w:t>正向</w:t>
              </w:r>
              <w:r w:rsidRPr="00C81A95">
                <w:rPr>
                  <w:rFonts w:ascii="標楷體" w:eastAsia="標楷體" w:hAnsi="標楷體" w:cs="Calibri"/>
                  <w:b/>
                  <w:bCs/>
                </w:rPr>
                <w:t>建議</w:t>
              </w:r>
            </w:ins>
          </w:p>
        </w:tc>
        <w:tc>
          <w:tcPr>
            <w:tcW w:w="567" w:type="dxa"/>
            <w:shd w:val="clear" w:color="auto" w:fill="DAE9F7" w:themeFill="text2" w:themeFillTint="1A"/>
          </w:tcPr>
          <w:p w14:paraId="42A82769" w14:textId="77777777" w:rsidR="0018131D" w:rsidRPr="00C81A95" w:rsidRDefault="0018131D" w:rsidP="0024709C">
            <w:pPr>
              <w:jc w:val="center"/>
              <w:rPr>
                <w:ins w:id="40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41" w:author="Yu-Kun Tsai" w:date="2024-08-16T01:25:00Z" w16du:dateUtc="2024-08-15T17:25:00Z">
              <w:r>
                <w:rPr>
                  <w:rFonts w:ascii="標楷體" w:eastAsia="標楷體" w:hAnsi="標楷體" w:cs="Calibri" w:hint="eastAsia"/>
                  <w:b/>
                  <w:bCs/>
                </w:rPr>
                <w:t>1</w:t>
              </w:r>
            </w:ins>
          </w:p>
        </w:tc>
      </w:tr>
      <w:tr w:rsidR="0018131D" w:rsidRPr="00C81A95" w14:paraId="4946D670" w14:textId="77777777" w:rsidTr="0024709C">
        <w:trPr>
          <w:trHeight w:val="832"/>
          <w:ins w:id="42" w:author="Yu-Kun Tsai" w:date="2024-08-16T01:25:00Z"/>
        </w:trPr>
        <w:tc>
          <w:tcPr>
            <w:tcW w:w="704" w:type="dxa"/>
            <w:vMerge/>
          </w:tcPr>
          <w:p w14:paraId="44F4C732" w14:textId="77777777" w:rsidR="0018131D" w:rsidRPr="00C81A95" w:rsidRDefault="0018131D" w:rsidP="0024709C">
            <w:pPr>
              <w:jc w:val="both"/>
              <w:rPr>
                <w:ins w:id="43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7D8A9FED" w14:textId="77777777" w:rsidR="0018131D" w:rsidRPr="00C81A95" w:rsidRDefault="0018131D" w:rsidP="0024709C">
            <w:pPr>
              <w:jc w:val="both"/>
              <w:rPr>
                <w:ins w:id="44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1985" w:type="dxa"/>
          </w:tcPr>
          <w:p w14:paraId="4A265456" w14:textId="77777777" w:rsidR="0018131D" w:rsidRPr="00C81A95" w:rsidRDefault="0018131D" w:rsidP="0024709C">
            <w:pPr>
              <w:jc w:val="both"/>
              <w:rPr>
                <w:ins w:id="45" w:author="Yu-Kun Tsai" w:date="2024-08-16T01:25:00Z" w16du:dateUtc="2024-08-15T17:25:00Z"/>
                <w:rFonts w:ascii="標楷體" w:eastAsia="標楷體" w:hAnsi="標楷體" w:cs="Calibri"/>
              </w:rPr>
            </w:pPr>
            <w:ins w:id="46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正確描述程式碼</w:t>
              </w:r>
              <w:r w:rsidRPr="00C81A95">
                <w:rPr>
                  <w:rFonts w:ascii="標楷體" w:eastAsia="標楷體" w:hAnsi="標楷體" w:cs="Calibri" w:hint="eastAsia"/>
                </w:rPr>
                <w:t>的有效</w:t>
              </w:r>
              <w:proofErr w:type="gramStart"/>
              <w:r w:rsidRPr="00C81A95">
                <w:rPr>
                  <w:rFonts w:ascii="標楷體" w:eastAsia="標楷體" w:hAnsi="標楷體" w:cs="Calibri" w:hint="eastAsia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 w:hint="eastAsia"/>
                </w:rPr>
                <w:t>圈數量</w:t>
              </w:r>
            </w:ins>
          </w:p>
        </w:tc>
        <w:tc>
          <w:tcPr>
            <w:tcW w:w="567" w:type="dxa"/>
          </w:tcPr>
          <w:p w14:paraId="3B7E5038" w14:textId="77777777" w:rsidR="0018131D" w:rsidRPr="00C81A95" w:rsidRDefault="0018131D" w:rsidP="0024709C">
            <w:pPr>
              <w:jc w:val="center"/>
              <w:rPr>
                <w:ins w:id="47" w:author="Yu-Kun Tsai" w:date="2024-08-16T01:25:00Z" w16du:dateUtc="2024-08-15T17:25:00Z"/>
                <w:rFonts w:ascii="標楷體" w:eastAsia="標楷體" w:hAnsi="標楷體" w:cs="Calibri"/>
              </w:rPr>
            </w:pPr>
            <w:ins w:id="48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  <w:tc>
          <w:tcPr>
            <w:tcW w:w="1984" w:type="dxa"/>
          </w:tcPr>
          <w:p w14:paraId="77D83A2D" w14:textId="77777777" w:rsidR="0018131D" w:rsidRPr="00C81A95" w:rsidRDefault="0018131D" w:rsidP="0024709C">
            <w:pPr>
              <w:jc w:val="both"/>
              <w:rPr>
                <w:ins w:id="49" w:author="Yu-Kun Tsai" w:date="2024-08-16T01:25:00Z" w16du:dateUtc="2024-08-15T17:25:00Z"/>
                <w:rFonts w:ascii="標楷體" w:eastAsia="標楷體" w:hAnsi="標楷體" w:cs="Calibri"/>
              </w:rPr>
            </w:pPr>
            <w:ins w:id="50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詳細描述</w:t>
              </w:r>
              <w:r w:rsidRPr="00C81A95">
                <w:rPr>
                  <w:rFonts w:ascii="標楷體" w:eastAsia="標楷體" w:hAnsi="標楷體" w:cs="Calibri" w:hint="eastAsia"/>
                </w:rPr>
                <w:t>每</w:t>
              </w:r>
              <w:proofErr w:type="gramStart"/>
              <w:r w:rsidRPr="00C81A95">
                <w:rPr>
                  <w:rFonts w:ascii="標楷體" w:eastAsia="標楷體" w:hAnsi="標楷體" w:cs="Calibri" w:hint="eastAsia"/>
                </w:rPr>
                <w:t>個迴</w:t>
              </w:r>
              <w:proofErr w:type="gramEnd"/>
              <w:r w:rsidRPr="00C81A95">
                <w:rPr>
                  <w:rFonts w:ascii="標楷體" w:eastAsia="標楷體" w:hAnsi="標楷體" w:cs="Calibri" w:hint="eastAsia"/>
                </w:rPr>
                <w:t>圈的功能與判斷為無效</w:t>
              </w:r>
              <w:proofErr w:type="gramStart"/>
              <w:r w:rsidRPr="00C81A95">
                <w:rPr>
                  <w:rFonts w:ascii="標楷體" w:eastAsia="標楷體" w:hAnsi="標楷體" w:cs="Calibri" w:hint="eastAsia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 w:hint="eastAsia"/>
                </w:rPr>
                <w:t>圈的理由</w:t>
              </w:r>
            </w:ins>
          </w:p>
        </w:tc>
        <w:tc>
          <w:tcPr>
            <w:tcW w:w="567" w:type="dxa"/>
          </w:tcPr>
          <w:p w14:paraId="3D3CB547" w14:textId="77777777" w:rsidR="0018131D" w:rsidRPr="00C81A95" w:rsidRDefault="0018131D" w:rsidP="0024709C">
            <w:pPr>
              <w:jc w:val="center"/>
              <w:rPr>
                <w:ins w:id="51" w:author="Yu-Kun Tsai" w:date="2024-08-16T01:25:00Z" w16du:dateUtc="2024-08-15T17:25:00Z"/>
                <w:rFonts w:ascii="標楷體" w:eastAsia="標楷體" w:hAnsi="標楷體" w:cs="Calibri"/>
              </w:rPr>
            </w:pPr>
            <w:ins w:id="52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  <w:tc>
          <w:tcPr>
            <w:tcW w:w="1701" w:type="dxa"/>
          </w:tcPr>
          <w:p w14:paraId="5D03320B" w14:textId="77777777" w:rsidR="0018131D" w:rsidRPr="00C81A95" w:rsidRDefault="0018131D" w:rsidP="0024709C">
            <w:pPr>
              <w:jc w:val="both"/>
              <w:rPr>
                <w:ins w:id="53" w:author="Yu-Kun Tsai" w:date="2024-08-16T01:25:00Z" w16du:dateUtc="2024-08-15T17:25:00Z"/>
                <w:rFonts w:ascii="標楷體" w:eastAsia="標楷體" w:hAnsi="標楷體" w:cs="Calibri"/>
              </w:rPr>
            </w:pPr>
            <w:ins w:id="54" w:author="Yu-Kun Tsai" w:date="2024-08-16T01:25:00Z" w16du:dateUtc="2024-08-15T17:25:00Z">
              <w:r w:rsidRPr="00C81A95">
                <w:rPr>
                  <w:rFonts w:ascii="標楷體" w:eastAsia="標楷體" w:hAnsi="標楷體" w:cs="Calibri" w:hint="eastAsia"/>
                </w:rPr>
                <w:t>提供無效</w:t>
              </w:r>
              <w:proofErr w:type="gramStart"/>
              <w:r w:rsidRPr="00C81A95">
                <w:rPr>
                  <w:rFonts w:ascii="標楷體" w:eastAsia="標楷體" w:hAnsi="標楷體" w:cs="Calibri" w:hint="eastAsia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 w:hint="eastAsia"/>
                </w:rPr>
                <w:t>圈刪除建議、巢狀</w:t>
              </w:r>
              <w:proofErr w:type="gramStart"/>
              <w:r w:rsidRPr="00C81A95">
                <w:rPr>
                  <w:rFonts w:ascii="標楷體" w:eastAsia="標楷體" w:hAnsi="標楷體" w:cs="Calibri" w:hint="eastAsia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 w:hint="eastAsia"/>
                </w:rPr>
                <w:t>圈使用與</w:t>
              </w:r>
              <w:proofErr w:type="gramStart"/>
              <w:r w:rsidRPr="00C81A95">
                <w:rPr>
                  <w:rFonts w:ascii="標楷體" w:eastAsia="標楷體" w:hAnsi="標楷體" w:cs="Calibri" w:hint="eastAsia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 w:hint="eastAsia"/>
                </w:rPr>
                <w:t>圈類型使用建議</w:t>
              </w:r>
            </w:ins>
          </w:p>
        </w:tc>
        <w:tc>
          <w:tcPr>
            <w:tcW w:w="567" w:type="dxa"/>
          </w:tcPr>
          <w:p w14:paraId="5EA3B440" w14:textId="77777777" w:rsidR="0018131D" w:rsidRPr="00C81A95" w:rsidRDefault="0018131D" w:rsidP="0024709C">
            <w:pPr>
              <w:jc w:val="center"/>
              <w:rPr>
                <w:ins w:id="55" w:author="Yu-Kun Tsai" w:date="2024-08-16T01:25:00Z" w16du:dateUtc="2024-08-15T17:25:00Z"/>
                <w:rFonts w:ascii="標楷體" w:eastAsia="標楷體" w:hAnsi="標楷體" w:cs="Calibri"/>
              </w:rPr>
            </w:pPr>
            <w:ins w:id="56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</w:tr>
      <w:tr w:rsidR="0018131D" w:rsidRPr="00C81A95" w14:paraId="1031D35C" w14:textId="77777777" w:rsidTr="0024709C">
        <w:trPr>
          <w:trHeight w:val="478"/>
          <w:ins w:id="57" w:author="Yu-Kun Tsai" w:date="2024-08-16T01:25:00Z"/>
        </w:trPr>
        <w:tc>
          <w:tcPr>
            <w:tcW w:w="704" w:type="dxa"/>
            <w:vMerge/>
          </w:tcPr>
          <w:p w14:paraId="3D9D62B3" w14:textId="77777777" w:rsidR="0018131D" w:rsidRPr="00C81A95" w:rsidRDefault="0018131D" w:rsidP="0024709C">
            <w:pPr>
              <w:jc w:val="both"/>
              <w:rPr>
                <w:ins w:id="58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59E048F7" w14:textId="77777777" w:rsidR="0018131D" w:rsidRPr="00C81A95" w:rsidRDefault="0018131D" w:rsidP="0024709C">
            <w:pPr>
              <w:jc w:val="both"/>
              <w:rPr>
                <w:ins w:id="59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1985" w:type="dxa"/>
          </w:tcPr>
          <w:p w14:paraId="0C5C00B4" w14:textId="77777777" w:rsidR="0018131D" w:rsidRPr="00C81A95" w:rsidRDefault="0018131D" w:rsidP="0024709C">
            <w:pPr>
              <w:jc w:val="both"/>
              <w:rPr>
                <w:ins w:id="60" w:author="Yu-Kun Tsai" w:date="2024-08-16T01:25:00Z" w16du:dateUtc="2024-08-15T17:25:00Z"/>
                <w:rFonts w:ascii="標楷體" w:eastAsia="標楷體" w:hAnsi="標楷體" w:cs="Calibri"/>
              </w:rPr>
            </w:pPr>
            <w:ins w:id="61" w:author="Yu-Kun Tsai" w:date="2024-08-16T01:25:00Z" w16du:dateUtc="2024-08-15T17:25:00Z">
              <w:r w:rsidRPr="00C81A95">
                <w:rPr>
                  <w:rFonts w:ascii="標楷體" w:eastAsia="標楷體" w:hAnsi="標楷體" w:cs="Calibri" w:hint="eastAsia"/>
                </w:rPr>
                <w:t>部分</w:t>
              </w:r>
              <w:r w:rsidRPr="00C81A95">
                <w:rPr>
                  <w:rFonts w:ascii="標楷體" w:eastAsia="標楷體" w:hAnsi="標楷體" w:cs="Calibri"/>
                </w:rPr>
                <w:t>描述程式碼</w:t>
              </w:r>
              <w:r w:rsidRPr="00C81A95">
                <w:rPr>
                  <w:rFonts w:ascii="標楷體" w:eastAsia="標楷體" w:hAnsi="標楷體" w:cs="Calibri" w:hint="eastAsia"/>
                </w:rPr>
                <w:t>的有效</w:t>
              </w:r>
              <w:proofErr w:type="gramStart"/>
              <w:r w:rsidRPr="00C81A95">
                <w:rPr>
                  <w:rFonts w:ascii="標楷體" w:eastAsia="標楷體" w:hAnsi="標楷體" w:cs="Calibri" w:hint="eastAsia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 w:hint="eastAsia"/>
                </w:rPr>
                <w:t>圈數量(for或while其中一種有效</w:t>
              </w:r>
              <w:proofErr w:type="gramStart"/>
              <w:r w:rsidRPr="00C81A95">
                <w:rPr>
                  <w:rFonts w:ascii="標楷體" w:eastAsia="標楷體" w:hAnsi="標楷體" w:cs="Calibri" w:hint="eastAsia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 w:hint="eastAsia"/>
                </w:rPr>
                <w:t>圈判斷正確)</w:t>
              </w:r>
            </w:ins>
          </w:p>
        </w:tc>
        <w:tc>
          <w:tcPr>
            <w:tcW w:w="567" w:type="dxa"/>
          </w:tcPr>
          <w:p w14:paraId="4093AC1E" w14:textId="77777777" w:rsidR="0018131D" w:rsidRPr="00C81A95" w:rsidRDefault="0018131D" w:rsidP="0024709C">
            <w:pPr>
              <w:jc w:val="center"/>
              <w:rPr>
                <w:ins w:id="62" w:author="Yu-Kun Tsai" w:date="2024-08-16T01:25:00Z" w16du:dateUtc="2024-08-15T17:25:00Z"/>
                <w:rFonts w:ascii="標楷體" w:eastAsia="標楷體" w:hAnsi="標楷體" w:cs="Calibri"/>
              </w:rPr>
            </w:pPr>
            <w:ins w:id="63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0</w:t>
              </w:r>
            </w:ins>
          </w:p>
        </w:tc>
        <w:tc>
          <w:tcPr>
            <w:tcW w:w="1984" w:type="dxa"/>
          </w:tcPr>
          <w:p w14:paraId="7C3ED39C" w14:textId="77777777" w:rsidR="0018131D" w:rsidRPr="00C81A95" w:rsidRDefault="0018131D" w:rsidP="0024709C">
            <w:pPr>
              <w:jc w:val="both"/>
              <w:rPr>
                <w:ins w:id="64" w:author="Yu-Kun Tsai" w:date="2024-08-16T01:25:00Z" w16du:dateUtc="2024-08-15T17:25:00Z"/>
                <w:rFonts w:ascii="標楷體" w:eastAsia="標楷體" w:hAnsi="標楷體" w:cs="Calibri"/>
              </w:rPr>
            </w:pPr>
            <w:ins w:id="65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詳細描述</w:t>
              </w:r>
              <w:r w:rsidRPr="00C81A95">
                <w:rPr>
                  <w:rFonts w:ascii="標楷體" w:eastAsia="標楷體" w:hAnsi="標楷體" w:cs="Calibri" w:hint="eastAsia"/>
                </w:rPr>
                <w:t>每</w:t>
              </w:r>
              <w:proofErr w:type="gramStart"/>
              <w:r w:rsidRPr="00C81A95">
                <w:rPr>
                  <w:rFonts w:ascii="標楷體" w:eastAsia="標楷體" w:hAnsi="標楷體" w:cs="Calibri" w:hint="eastAsia"/>
                </w:rPr>
                <w:t>個迴</w:t>
              </w:r>
              <w:proofErr w:type="gramEnd"/>
              <w:r w:rsidRPr="00C81A95">
                <w:rPr>
                  <w:rFonts w:ascii="標楷體" w:eastAsia="標楷體" w:hAnsi="標楷體" w:cs="Calibri" w:hint="eastAsia"/>
                </w:rPr>
                <w:t>圈判斷為無效</w:t>
              </w:r>
              <w:proofErr w:type="gramStart"/>
              <w:r w:rsidRPr="00C81A95">
                <w:rPr>
                  <w:rFonts w:ascii="標楷體" w:eastAsia="標楷體" w:hAnsi="標楷體" w:cs="Calibri" w:hint="eastAsia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 w:hint="eastAsia"/>
                </w:rPr>
                <w:t>圈的理由</w:t>
              </w:r>
            </w:ins>
          </w:p>
        </w:tc>
        <w:tc>
          <w:tcPr>
            <w:tcW w:w="567" w:type="dxa"/>
          </w:tcPr>
          <w:p w14:paraId="11490A46" w14:textId="77777777" w:rsidR="0018131D" w:rsidRPr="00C81A95" w:rsidRDefault="0018131D" w:rsidP="0024709C">
            <w:pPr>
              <w:jc w:val="center"/>
              <w:rPr>
                <w:ins w:id="66" w:author="Yu-Kun Tsai" w:date="2024-08-16T01:25:00Z" w16du:dateUtc="2024-08-15T17:25:00Z"/>
                <w:rFonts w:ascii="標楷體" w:eastAsia="標楷體" w:hAnsi="標楷體" w:cs="Calibri"/>
              </w:rPr>
            </w:pPr>
            <w:ins w:id="67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0</w:t>
              </w:r>
            </w:ins>
          </w:p>
        </w:tc>
        <w:tc>
          <w:tcPr>
            <w:tcW w:w="1701" w:type="dxa"/>
          </w:tcPr>
          <w:p w14:paraId="3A1BE9FC" w14:textId="77777777" w:rsidR="0018131D" w:rsidRPr="00C81A95" w:rsidRDefault="0018131D" w:rsidP="0024709C">
            <w:pPr>
              <w:jc w:val="both"/>
              <w:rPr>
                <w:ins w:id="68" w:author="Yu-Kun Tsai" w:date="2024-08-16T01:25:00Z" w16du:dateUtc="2024-08-15T17:25:00Z"/>
                <w:rFonts w:ascii="標楷體" w:eastAsia="標楷體" w:hAnsi="標楷體" w:cs="Calibri"/>
              </w:rPr>
            </w:pPr>
            <w:ins w:id="69" w:author="Yu-Kun Tsai" w:date="2024-08-16T01:25:00Z" w16du:dateUtc="2024-08-15T17:25:00Z">
              <w:r w:rsidRPr="00C81A95">
                <w:rPr>
                  <w:rFonts w:ascii="標楷體" w:eastAsia="標楷體" w:hAnsi="標楷體" w:cs="Calibri" w:hint="eastAsia"/>
                </w:rPr>
                <w:t>給予簡單建議，如無效</w:t>
              </w:r>
              <w:proofErr w:type="gramStart"/>
              <w:r w:rsidRPr="00C81A95">
                <w:rPr>
                  <w:rFonts w:ascii="標楷體" w:eastAsia="標楷體" w:hAnsi="標楷體" w:cs="Calibri" w:hint="eastAsia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 w:hint="eastAsia"/>
                </w:rPr>
                <w:t>圈刪除等</w:t>
              </w:r>
            </w:ins>
          </w:p>
        </w:tc>
        <w:tc>
          <w:tcPr>
            <w:tcW w:w="567" w:type="dxa"/>
          </w:tcPr>
          <w:p w14:paraId="5BEC381F" w14:textId="77777777" w:rsidR="0018131D" w:rsidRPr="00C81A95" w:rsidRDefault="0018131D" w:rsidP="0024709C">
            <w:pPr>
              <w:jc w:val="center"/>
              <w:rPr>
                <w:ins w:id="70" w:author="Yu-Kun Tsai" w:date="2024-08-16T01:25:00Z" w16du:dateUtc="2024-08-15T17:25:00Z"/>
                <w:rFonts w:ascii="標楷體" w:eastAsia="標楷體" w:hAnsi="標楷體" w:cs="Calibri"/>
              </w:rPr>
            </w:pPr>
            <w:ins w:id="71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0</w:t>
              </w:r>
            </w:ins>
          </w:p>
        </w:tc>
      </w:tr>
      <w:tr w:rsidR="0018131D" w:rsidRPr="00C81A95" w14:paraId="12C9042D" w14:textId="77777777" w:rsidTr="0024709C">
        <w:trPr>
          <w:trHeight w:val="316"/>
          <w:ins w:id="72" w:author="Yu-Kun Tsai" w:date="2024-08-16T01:25:00Z"/>
        </w:trPr>
        <w:tc>
          <w:tcPr>
            <w:tcW w:w="704" w:type="dxa"/>
            <w:vMerge/>
          </w:tcPr>
          <w:p w14:paraId="62861895" w14:textId="77777777" w:rsidR="0018131D" w:rsidRPr="00C81A95" w:rsidRDefault="0018131D" w:rsidP="0024709C">
            <w:pPr>
              <w:jc w:val="both"/>
              <w:rPr>
                <w:ins w:id="73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4D69F3C1" w14:textId="77777777" w:rsidR="0018131D" w:rsidRPr="00C81A95" w:rsidRDefault="0018131D" w:rsidP="0024709C">
            <w:pPr>
              <w:jc w:val="both"/>
              <w:rPr>
                <w:ins w:id="74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1985" w:type="dxa"/>
          </w:tcPr>
          <w:p w14:paraId="74B914F7" w14:textId="77777777" w:rsidR="0018131D" w:rsidRPr="00C81A95" w:rsidRDefault="0018131D" w:rsidP="0024709C">
            <w:pPr>
              <w:jc w:val="both"/>
              <w:rPr>
                <w:ins w:id="75" w:author="Yu-Kun Tsai" w:date="2024-08-16T01:25:00Z" w16du:dateUtc="2024-08-15T17:25:00Z"/>
                <w:rFonts w:ascii="標楷體" w:eastAsia="標楷體" w:hAnsi="標楷體" w:cs="Calibri"/>
              </w:rPr>
            </w:pPr>
            <w:ins w:id="76" w:author="Yu-Kun Tsai" w:date="2024-08-16T01:25:00Z" w16du:dateUtc="2024-08-15T17:25:00Z">
              <w:r w:rsidRPr="00C81A95">
                <w:rPr>
                  <w:rFonts w:ascii="標楷體" w:eastAsia="標楷體" w:hAnsi="標楷體" w:cs="Calibri" w:hint="eastAsia"/>
                </w:rPr>
                <w:t>無法</w:t>
              </w:r>
              <w:r w:rsidRPr="00C81A95">
                <w:rPr>
                  <w:rFonts w:ascii="標楷體" w:eastAsia="標楷體" w:hAnsi="標楷體" w:cs="Calibri"/>
                </w:rPr>
                <w:t>描述程式碼</w:t>
              </w:r>
              <w:r w:rsidRPr="00C81A95">
                <w:rPr>
                  <w:rFonts w:ascii="標楷體" w:eastAsia="標楷體" w:hAnsi="標楷體" w:cs="Calibri" w:hint="eastAsia"/>
                </w:rPr>
                <w:t>的有效</w:t>
              </w:r>
              <w:proofErr w:type="gramStart"/>
              <w:r w:rsidRPr="00C81A95">
                <w:rPr>
                  <w:rFonts w:ascii="標楷體" w:eastAsia="標楷體" w:hAnsi="標楷體" w:cs="Calibri" w:hint="eastAsia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 w:hint="eastAsia"/>
                </w:rPr>
                <w:t>圈數量</w:t>
              </w:r>
            </w:ins>
          </w:p>
        </w:tc>
        <w:tc>
          <w:tcPr>
            <w:tcW w:w="567" w:type="dxa"/>
          </w:tcPr>
          <w:p w14:paraId="7B665079" w14:textId="77777777" w:rsidR="0018131D" w:rsidRPr="00C81A95" w:rsidRDefault="0018131D" w:rsidP="0024709C">
            <w:pPr>
              <w:jc w:val="center"/>
              <w:rPr>
                <w:ins w:id="77" w:author="Yu-Kun Tsai" w:date="2024-08-16T01:25:00Z" w16du:dateUtc="2024-08-15T17:25:00Z"/>
                <w:rFonts w:ascii="標楷體" w:eastAsia="標楷體" w:hAnsi="標楷體" w:cs="Calibri"/>
              </w:rPr>
            </w:pPr>
            <w:ins w:id="78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-1</w:t>
              </w:r>
            </w:ins>
          </w:p>
        </w:tc>
        <w:tc>
          <w:tcPr>
            <w:tcW w:w="1984" w:type="dxa"/>
          </w:tcPr>
          <w:p w14:paraId="1F2A1ED5" w14:textId="77777777" w:rsidR="0018131D" w:rsidRPr="00C81A95" w:rsidRDefault="0018131D" w:rsidP="0024709C">
            <w:pPr>
              <w:jc w:val="both"/>
              <w:rPr>
                <w:ins w:id="79" w:author="Yu-Kun Tsai" w:date="2024-08-16T01:25:00Z" w16du:dateUtc="2024-08-15T17:25:00Z"/>
                <w:rFonts w:ascii="標楷體" w:eastAsia="標楷體" w:hAnsi="標楷體" w:cs="Calibri"/>
              </w:rPr>
            </w:pPr>
            <w:ins w:id="80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沒有詳細描述</w:t>
              </w:r>
            </w:ins>
          </w:p>
        </w:tc>
        <w:tc>
          <w:tcPr>
            <w:tcW w:w="567" w:type="dxa"/>
          </w:tcPr>
          <w:p w14:paraId="2DED8202" w14:textId="77777777" w:rsidR="0018131D" w:rsidRPr="00C81A95" w:rsidRDefault="0018131D" w:rsidP="0024709C">
            <w:pPr>
              <w:jc w:val="center"/>
              <w:rPr>
                <w:ins w:id="81" w:author="Yu-Kun Tsai" w:date="2024-08-16T01:25:00Z" w16du:dateUtc="2024-08-15T17:25:00Z"/>
                <w:rFonts w:ascii="標楷體" w:eastAsia="標楷體" w:hAnsi="標楷體" w:cs="Calibri"/>
              </w:rPr>
            </w:pPr>
            <w:ins w:id="82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-1</w:t>
              </w:r>
            </w:ins>
          </w:p>
        </w:tc>
        <w:tc>
          <w:tcPr>
            <w:tcW w:w="1701" w:type="dxa"/>
          </w:tcPr>
          <w:p w14:paraId="0BA15C26" w14:textId="77777777" w:rsidR="0018131D" w:rsidRPr="00C81A95" w:rsidRDefault="0018131D" w:rsidP="0024709C">
            <w:pPr>
              <w:jc w:val="both"/>
              <w:rPr>
                <w:ins w:id="83" w:author="Yu-Kun Tsai" w:date="2024-08-16T01:25:00Z" w16du:dateUtc="2024-08-15T17:25:00Z"/>
                <w:rFonts w:ascii="標楷體" w:eastAsia="標楷體" w:hAnsi="標楷體" w:cs="Calibri"/>
              </w:rPr>
            </w:pPr>
            <w:ins w:id="84" w:author="Yu-Kun Tsai" w:date="2024-08-16T01:25:00Z" w16du:dateUtc="2024-08-15T17:25:00Z">
              <w:r w:rsidRPr="00C81A95">
                <w:rPr>
                  <w:rFonts w:ascii="標楷體" w:eastAsia="標楷體" w:hAnsi="標楷體" w:cs="Calibri" w:hint="eastAsia"/>
                </w:rPr>
                <w:t>無建議</w:t>
              </w:r>
            </w:ins>
          </w:p>
        </w:tc>
        <w:tc>
          <w:tcPr>
            <w:tcW w:w="567" w:type="dxa"/>
          </w:tcPr>
          <w:p w14:paraId="4858D3FA" w14:textId="77777777" w:rsidR="0018131D" w:rsidRPr="00C81A95" w:rsidRDefault="0018131D" w:rsidP="0024709C">
            <w:pPr>
              <w:jc w:val="center"/>
              <w:rPr>
                <w:ins w:id="85" w:author="Yu-Kun Tsai" w:date="2024-08-16T01:25:00Z" w16du:dateUtc="2024-08-15T17:25:00Z"/>
                <w:rFonts w:ascii="標楷體" w:eastAsia="標楷體" w:hAnsi="標楷體" w:cs="Calibri"/>
              </w:rPr>
            </w:pPr>
            <w:ins w:id="86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-1</w:t>
              </w:r>
            </w:ins>
          </w:p>
        </w:tc>
      </w:tr>
      <w:tr w:rsidR="0018131D" w:rsidRPr="00C81A95" w14:paraId="5E17407E" w14:textId="77777777" w:rsidTr="0024709C">
        <w:trPr>
          <w:trHeight w:val="290"/>
          <w:ins w:id="87" w:author="Yu-Kun Tsai" w:date="2024-08-16T01:25:00Z"/>
        </w:trPr>
        <w:tc>
          <w:tcPr>
            <w:tcW w:w="704" w:type="dxa"/>
            <w:vMerge w:val="restart"/>
          </w:tcPr>
          <w:p w14:paraId="44B1EA78" w14:textId="77777777" w:rsidR="0018131D" w:rsidRPr="00C81A95" w:rsidRDefault="0018131D" w:rsidP="0024709C">
            <w:pPr>
              <w:jc w:val="both"/>
              <w:rPr>
                <w:ins w:id="88" w:author="Yu-Kun Tsai" w:date="2024-08-16T01:25:00Z" w16du:dateUtc="2024-08-15T17:25:00Z"/>
                <w:rFonts w:ascii="標楷體" w:eastAsia="標楷體" w:hAnsi="標楷體" w:cs="Calibri"/>
              </w:rPr>
            </w:pPr>
            <w:ins w:id="89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語法錯誤判斷</w:t>
              </w:r>
            </w:ins>
          </w:p>
        </w:tc>
        <w:tc>
          <w:tcPr>
            <w:tcW w:w="2268" w:type="dxa"/>
            <w:vMerge w:val="restart"/>
          </w:tcPr>
          <w:p w14:paraId="787CD94E" w14:textId="77777777" w:rsidR="0018131D" w:rsidRPr="00C81A95" w:rsidRDefault="0018131D" w:rsidP="0024709C">
            <w:pPr>
              <w:jc w:val="both"/>
              <w:rPr>
                <w:ins w:id="90" w:author="Yu-Kun Tsai" w:date="2024-08-16T01:25:00Z" w16du:dateUtc="2024-08-15T17:25:00Z"/>
                <w:rFonts w:ascii="標楷體" w:eastAsia="標楷體" w:hAnsi="標楷體" w:cs="Calibri"/>
              </w:rPr>
            </w:pPr>
            <w:ins w:id="91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LLM應能</w:t>
              </w:r>
              <w:r w:rsidRPr="00C81A95">
                <w:rPr>
                  <w:rFonts w:ascii="標楷體" w:eastAsia="標楷體" w:hAnsi="標楷體" w:cs="Calibri" w:hint="eastAsia"/>
                </w:rPr>
                <w:t>協</w:t>
              </w:r>
              <w:r w:rsidRPr="00C81A95">
                <w:rPr>
                  <w:rFonts w:ascii="標楷體" w:eastAsia="標楷體" w:hAnsi="標楷體" w:cs="Calibri"/>
                </w:rPr>
                <w:t>助察覺語法錯誤，並教導正確語法，</w:t>
              </w:r>
              <w:r w:rsidRPr="00C81A95">
                <w:rPr>
                  <w:rFonts w:ascii="標楷體" w:eastAsia="標楷體" w:hAnsi="標楷體" w:cs="Calibri" w:hint="eastAsia"/>
                </w:rPr>
                <w:t>提升學習效率</w:t>
              </w:r>
              <w:r w:rsidRPr="00C81A95">
                <w:rPr>
                  <w:rFonts w:ascii="標楷體" w:eastAsia="標楷體" w:hAnsi="標楷體" w:cs="Calibri"/>
                </w:rPr>
                <w:t>。</w:t>
              </w:r>
            </w:ins>
          </w:p>
        </w:tc>
        <w:tc>
          <w:tcPr>
            <w:tcW w:w="1985" w:type="dxa"/>
            <w:shd w:val="clear" w:color="auto" w:fill="DAE9F7" w:themeFill="text2" w:themeFillTint="1A"/>
          </w:tcPr>
          <w:p w14:paraId="68A96BC3" w14:textId="77777777" w:rsidR="0018131D" w:rsidRPr="00C81A95" w:rsidRDefault="0018131D" w:rsidP="0024709C">
            <w:pPr>
              <w:jc w:val="center"/>
              <w:rPr>
                <w:ins w:id="92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93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  <w:b/>
                  <w:bCs/>
                </w:rPr>
                <w:t>準確性</w:t>
              </w:r>
            </w:ins>
          </w:p>
        </w:tc>
        <w:tc>
          <w:tcPr>
            <w:tcW w:w="567" w:type="dxa"/>
            <w:shd w:val="clear" w:color="auto" w:fill="DAE9F7" w:themeFill="text2" w:themeFillTint="1A"/>
          </w:tcPr>
          <w:p w14:paraId="4697FD5E" w14:textId="77777777" w:rsidR="0018131D" w:rsidRPr="00C81A95" w:rsidRDefault="0018131D" w:rsidP="0024709C">
            <w:pPr>
              <w:jc w:val="center"/>
              <w:rPr>
                <w:ins w:id="94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95" w:author="Yu-Kun Tsai" w:date="2024-08-16T01:25:00Z" w16du:dateUtc="2024-08-15T17:25:00Z">
              <w:r>
                <w:rPr>
                  <w:rFonts w:ascii="標楷體" w:eastAsia="標楷體" w:hAnsi="標楷體" w:cs="Calibri" w:hint="eastAsia"/>
                  <w:b/>
                  <w:bCs/>
                </w:rPr>
                <w:t>1</w:t>
              </w:r>
            </w:ins>
          </w:p>
        </w:tc>
        <w:tc>
          <w:tcPr>
            <w:tcW w:w="1984" w:type="dxa"/>
            <w:shd w:val="clear" w:color="auto" w:fill="DAE9F7" w:themeFill="text2" w:themeFillTint="1A"/>
          </w:tcPr>
          <w:p w14:paraId="4FDFDDB5" w14:textId="77777777" w:rsidR="0018131D" w:rsidRPr="00C81A95" w:rsidRDefault="0018131D" w:rsidP="0024709C">
            <w:pPr>
              <w:jc w:val="center"/>
              <w:rPr>
                <w:ins w:id="96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97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  <w:b/>
                  <w:bCs/>
                </w:rPr>
                <w:t>詳細性</w:t>
              </w:r>
            </w:ins>
          </w:p>
        </w:tc>
        <w:tc>
          <w:tcPr>
            <w:tcW w:w="567" w:type="dxa"/>
            <w:shd w:val="clear" w:color="auto" w:fill="DAE9F7" w:themeFill="text2" w:themeFillTint="1A"/>
          </w:tcPr>
          <w:p w14:paraId="5A494B6F" w14:textId="77777777" w:rsidR="0018131D" w:rsidRPr="00C81A95" w:rsidRDefault="0018131D" w:rsidP="0024709C">
            <w:pPr>
              <w:jc w:val="center"/>
              <w:rPr>
                <w:ins w:id="98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99" w:author="Yu-Kun Tsai" w:date="2024-08-16T01:25:00Z" w16du:dateUtc="2024-08-15T17:25:00Z">
              <w:r>
                <w:rPr>
                  <w:rFonts w:ascii="標楷體" w:eastAsia="標楷體" w:hAnsi="標楷體" w:cs="Calibri" w:hint="eastAsia"/>
                  <w:b/>
                  <w:bCs/>
                </w:rPr>
                <w:t>1</w:t>
              </w:r>
            </w:ins>
          </w:p>
        </w:tc>
        <w:tc>
          <w:tcPr>
            <w:tcW w:w="1701" w:type="dxa"/>
            <w:shd w:val="clear" w:color="auto" w:fill="DAE9F7" w:themeFill="text2" w:themeFillTint="1A"/>
          </w:tcPr>
          <w:p w14:paraId="48DFC3A1" w14:textId="77777777" w:rsidR="0018131D" w:rsidRPr="00C81A95" w:rsidRDefault="0018131D" w:rsidP="0024709C">
            <w:pPr>
              <w:jc w:val="center"/>
              <w:rPr>
                <w:ins w:id="100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101" w:author="Yu-Kun Tsai" w:date="2024-08-16T01:25:00Z" w16du:dateUtc="2024-08-15T17:25:00Z">
              <w:r w:rsidRPr="00C81A95">
                <w:rPr>
                  <w:rFonts w:ascii="標楷體" w:eastAsia="標楷體" w:hAnsi="標楷體" w:cs="Calibri" w:hint="eastAsia"/>
                  <w:b/>
                  <w:bCs/>
                </w:rPr>
                <w:t>正向</w:t>
              </w:r>
              <w:r w:rsidRPr="00C81A95">
                <w:rPr>
                  <w:rFonts w:ascii="標楷體" w:eastAsia="標楷體" w:hAnsi="標楷體" w:cs="Calibri"/>
                  <w:b/>
                  <w:bCs/>
                </w:rPr>
                <w:t>建議</w:t>
              </w:r>
            </w:ins>
          </w:p>
        </w:tc>
        <w:tc>
          <w:tcPr>
            <w:tcW w:w="567" w:type="dxa"/>
            <w:shd w:val="clear" w:color="auto" w:fill="DAE9F7" w:themeFill="text2" w:themeFillTint="1A"/>
          </w:tcPr>
          <w:p w14:paraId="4B60DD51" w14:textId="77777777" w:rsidR="0018131D" w:rsidRPr="00C81A95" w:rsidRDefault="0018131D" w:rsidP="0024709C">
            <w:pPr>
              <w:jc w:val="center"/>
              <w:rPr>
                <w:ins w:id="102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103" w:author="Yu-Kun Tsai" w:date="2024-08-16T01:25:00Z" w16du:dateUtc="2024-08-15T17:25:00Z">
              <w:r>
                <w:rPr>
                  <w:rFonts w:ascii="標楷體" w:eastAsia="標楷體" w:hAnsi="標楷體" w:cs="Calibri" w:hint="eastAsia"/>
                  <w:b/>
                  <w:bCs/>
                </w:rPr>
                <w:t>1</w:t>
              </w:r>
            </w:ins>
          </w:p>
        </w:tc>
      </w:tr>
      <w:tr w:rsidR="0018131D" w:rsidRPr="00C81A95" w14:paraId="530A9D8C" w14:textId="77777777" w:rsidTr="0024709C">
        <w:trPr>
          <w:trHeight w:val="851"/>
          <w:ins w:id="104" w:author="Yu-Kun Tsai" w:date="2024-08-16T01:25:00Z"/>
        </w:trPr>
        <w:tc>
          <w:tcPr>
            <w:tcW w:w="704" w:type="dxa"/>
            <w:vMerge/>
          </w:tcPr>
          <w:p w14:paraId="3D121A55" w14:textId="77777777" w:rsidR="0018131D" w:rsidRPr="00C81A95" w:rsidRDefault="0018131D" w:rsidP="0024709C">
            <w:pPr>
              <w:jc w:val="both"/>
              <w:rPr>
                <w:ins w:id="105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7A8912AE" w14:textId="77777777" w:rsidR="0018131D" w:rsidRPr="00C81A95" w:rsidRDefault="0018131D" w:rsidP="0024709C">
            <w:pPr>
              <w:jc w:val="both"/>
              <w:rPr>
                <w:ins w:id="106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1985" w:type="dxa"/>
          </w:tcPr>
          <w:p w14:paraId="779E9B50" w14:textId="77777777" w:rsidR="0018131D" w:rsidRPr="00C81A95" w:rsidRDefault="0018131D" w:rsidP="0024709C">
            <w:pPr>
              <w:jc w:val="both"/>
              <w:rPr>
                <w:ins w:id="107" w:author="Yu-Kun Tsai" w:date="2024-08-16T01:25:00Z" w16du:dateUtc="2024-08-15T17:25:00Z"/>
                <w:rFonts w:ascii="標楷體" w:eastAsia="標楷體" w:hAnsi="標楷體" w:cs="Calibri"/>
              </w:rPr>
            </w:pPr>
            <w:ins w:id="108" w:author="Yu-Kun Tsai" w:date="2024-08-16T01:25:00Z" w16du:dateUtc="2024-08-15T17:25:00Z">
              <w:r w:rsidRPr="00C81A95">
                <w:rPr>
                  <w:rFonts w:ascii="標楷體" w:eastAsia="標楷體" w:hAnsi="標楷體" w:cs="Calibri" w:hint="eastAsia"/>
                </w:rPr>
                <w:t>完全</w:t>
              </w:r>
              <w:r w:rsidRPr="00C81A95">
                <w:rPr>
                  <w:rFonts w:ascii="標楷體" w:eastAsia="標楷體" w:hAnsi="標楷體" w:cs="Calibri"/>
                </w:rPr>
                <w:t>察覺語法錯誤</w:t>
              </w:r>
            </w:ins>
          </w:p>
        </w:tc>
        <w:tc>
          <w:tcPr>
            <w:tcW w:w="567" w:type="dxa"/>
          </w:tcPr>
          <w:p w14:paraId="1AB940E1" w14:textId="77777777" w:rsidR="0018131D" w:rsidRPr="00C81A95" w:rsidRDefault="0018131D" w:rsidP="0024709C">
            <w:pPr>
              <w:jc w:val="center"/>
              <w:rPr>
                <w:ins w:id="109" w:author="Yu-Kun Tsai" w:date="2024-08-16T01:25:00Z" w16du:dateUtc="2024-08-15T17:25:00Z"/>
                <w:rFonts w:ascii="標楷體" w:eastAsia="標楷體" w:hAnsi="標楷體" w:cs="Calibri"/>
              </w:rPr>
            </w:pPr>
            <w:ins w:id="110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  <w:tc>
          <w:tcPr>
            <w:tcW w:w="1984" w:type="dxa"/>
          </w:tcPr>
          <w:p w14:paraId="4FFAB21B" w14:textId="77777777" w:rsidR="0018131D" w:rsidRPr="00C81A95" w:rsidRDefault="0018131D" w:rsidP="0024709C">
            <w:pPr>
              <w:jc w:val="both"/>
              <w:rPr>
                <w:ins w:id="111" w:author="Yu-Kun Tsai" w:date="2024-08-16T01:25:00Z" w16du:dateUtc="2024-08-15T17:25:00Z"/>
                <w:rFonts w:ascii="標楷體" w:eastAsia="標楷體" w:hAnsi="標楷體" w:cs="Calibri"/>
              </w:rPr>
            </w:pPr>
            <w:ins w:id="112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詳細描述語法錯誤</w:t>
              </w:r>
              <w:r w:rsidRPr="00C81A95">
                <w:rPr>
                  <w:rFonts w:ascii="標楷體" w:eastAsia="標楷體" w:hAnsi="標楷體" w:cs="Calibri" w:hint="eastAsia"/>
                </w:rPr>
                <w:t>原因</w:t>
              </w:r>
              <w:r>
                <w:rPr>
                  <w:rFonts w:ascii="標楷體" w:eastAsia="標楷體" w:hAnsi="標楷體" w:cs="Calibri" w:hint="eastAsia"/>
                </w:rPr>
                <w:t>與</w:t>
              </w:r>
              <w:r w:rsidRPr="00C81A95">
                <w:rPr>
                  <w:rFonts w:ascii="標楷體" w:eastAsia="標楷體" w:hAnsi="標楷體" w:cs="Calibri" w:hint="eastAsia"/>
                </w:rPr>
                <w:t>程式</w:t>
              </w:r>
              <w:r>
                <w:rPr>
                  <w:rFonts w:ascii="標楷體" w:eastAsia="標楷體" w:hAnsi="標楷體" w:cs="Calibri" w:hint="eastAsia"/>
                </w:rPr>
                <w:t>碼位置</w:t>
              </w:r>
            </w:ins>
          </w:p>
        </w:tc>
        <w:tc>
          <w:tcPr>
            <w:tcW w:w="567" w:type="dxa"/>
          </w:tcPr>
          <w:p w14:paraId="5F8FA2C1" w14:textId="77777777" w:rsidR="0018131D" w:rsidRPr="00C81A95" w:rsidRDefault="0018131D" w:rsidP="0024709C">
            <w:pPr>
              <w:jc w:val="center"/>
              <w:rPr>
                <w:ins w:id="113" w:author="Yu-Kun Tsai" w:date="2024-08-16T01:25:00Z" w16du:dateUtc="2024-08-15T17:25:00Z"/>
                <w:rFonts w:ascii="標楷體" w:eastAsia="標楷體" w:hAnsi="標楷體" w:cs="Calibri"/>
              </w:rPr>
            </w:pPr>
            <w:ins w:id="114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  <w:tc>
          <w:tcPr>
            <w:tcW w:w="1701" w:type="dxa"/>
          </w:tcPr>
          <w:p w14:paraId="2463A400" w14:textId="77777777" w:rsidR="0018131D" w:rsidRPr="00C81A95" w:rsidRDefault="0018131D" w:rsidP="0024709C">
            <w:pPr>
              <w:jc w:val="both"/>
              <w:rPr>
                <w:ins w:id="115" w:author="Yu-Kun Tsai" w:date="2024-08-16T01:25:00Z" w16du:dateUtc="2024-08-15T17:25:00Z"/>
                <w:rFonts w:ascii="標楷體" w:eastAsia="標楷體" w:hAnsi="標楷體" w:cs="Calibri"/>
              </w:rPr>
            </w:pPr>
            <w:ins w:id="116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提供具體的修正建議</w:t>
              </w:r>
              <w:r w:rsidRPr="00C81A95">
                <w:rPr>
                  <w:rFonts w:ascii="標楷體" w:eastAsia="標楷體" w:hAnsi="標楷體" w:cs="Calibri" w:hint="eastAsia"/>
                </w:rPr>
                <w:t>，且有修正範例</w:t>
              </w:r>
            </w:ins>
          </w:p>
        </w:tc>
        <w:tc>
          <w:tcPr>
            <w:tcW w:w="567" w:type="dxa"/>
          </w:tcPr>
          <w:p w14:paraId="1D975E55" w14:textId="77777777" w:rsidR="0018131D" w:rsidRPr="00C81A95" w:rsidRDefault="0018131D" w:rsidP="0024709C">
            <w:pPr>
              <w:jc w:val="center"/>
              <w:rPr>
                <w:ins w:id="117" w:author="Yu-Kun Tsai" w:date="2024-08-16T01:25:00Z" w16du:dateUtc="2024-08-15T17:25:00Z"/>
                <w:rFonts w:ascii="標楷體" w:eastAsia="標楷體" w:hAnsi="標楷體" w:cs="Calibri"/>
              </w:rPr>
            </w:pPr>
            <w:ins w:id="118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</w:tr>
      <w:tr w:rsidR="0018131D" w:rsidRPr="00C81A95" w14:paraId="616BDEA3" w14:textId="77777777" w:rsidTr="0024709C">
        <w:trPr>
          <w:trHeight w:val="478"/>
          <w:ins w:id="119" w:author="Yu-Kun Tsai" w:date="2024-08-16T01:25:00Z"/>
        </w:trPr>
        <w:tc>
          <w:tcPr>
            <w:tcW w:w="704" w:type="dxa"/>
            <w:vMerge/>
          </w:tcPr>
          <w:p w14:paraId="594AE650" w14:textId="77777777" w:rsidR="0018131D" w:rsidRPr="00C81A95" w:rsidRDefault="0018131D" w:rsidP="0024709C">
            <w:pPr>
              <w:jc w:val="both"/>
              <w:rPr>
                <w:ins w:id="120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29727ED4" w14:textId="77777777" w:rsidR="0018131D" w:rsidRPr="00C81A95" w:rsidRDefault="0018131D" w:rsidP="0024709C">
            <w:pPr>
              <w:jc w:val="both"/>
              <w:rPr>
                <w:ins w:id="121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1985" w:type="dxa"/>
          </w:tcPr>
          <w:p w14:paraId="287856D8" w14:textId="77777777" w:rsidR="0018131D" w:rsidRPr="00C81A95" w:rsidRDefault="0018131D" w:rsidP="0024709C">
            <w:pPr>
              <w:jc w:val="both"/>
              <w:rPr>
                <w:ins w:id="122" w:author="Yu-Kun Tsai" w:date="2024-08-16T01:25:00Z" w16du:dateUtc="2024-08-15T17:25:00Z"/>
                <w:rFonts w:ascii="標楷體" w:eastAsia="標楷體" w:hAnsi="標楷體" w:cs="Calibri"/>
              </w:rPr>
            </w:pPr>
            <w:ins w:id="123" w:author="Yu-Kun Tsai" w:date="2024-08-16T01:25:00Z" w16du:dateUtc="2024-08-15T17:25:00Z">
              <w:r w:rsidRPr="00C81A95">
                <w:rPr>
                  <w:rFonts w:ascii="標楷體" w:eastAsia="標楷體" w:hAnsi="標楷體" w:cs="Calibri" w:hint="eastAsia"/>
                </w:rPr>
                <w:t>未能</w:t>
              </w:r>
              <w:r w:rsidRPr="00C81A95">
                <w:rPr>
                  <w:rFonts w:ascii="標楷體" w:eastAsia="標楷體" w:hAnsi="標楷體" w:cs="Calibri"/>
                </w:rPr>
                <w:t>察覺語法錯誤</w:t>
              </w:r>
            </w:ins>
          </w:p>
        </w:tc>
        <w:tc>
          <w:tcPr>
            <w:tcW w:w="567" w:type="dxa"/>
          </w:tcPr>
          <w:p w14:paraId="2BA86F6A" w14:textId="77777777" w:rsidR="0018131D" w:rsidRPr="00C81A95" w:rsidRDefault="0018131D" w:rsidP="0024709C">
            <w:pPr>
              <w:jc w:val="center"/>
              <w:rPr>
                <w:ins w:id="124" w:author="Yu-Kun Tsai" w:date="2024-08-16T01:25:00Z" w16du:dateUtc="2024-08-15T17:25:00Z"/>
                <w:rFonts w:ascii="標楷體" w:eastAsia="標楷體" w:hAnsi="標楷體" w:cs="Calibri"/>
              </w:rPr>
            </w:pPr>
            <w:ins w:id="125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0</w:t>
              </w:r>
            </w:ins>
          </w:p>
        </w:tc>
        <w:tc>
          <w:tcPr>
            <w:tcW w:w="1984" w:type="dxa"/>
          </w:tcPr>
          <w:p w14:paraId="77C71244" w14:textId="77777777" w:rsidR="0018131D" w:rsidRPr="00C81A95" w:rsidRDefault="0018131D" w:rsidP="0024709C">
            <w:pPr>
              <w:jc w:val="both"/>
              <w:rPr>
                <w:ins w:id="126" w:author="Yu-Kun Tsai" w:date="2024-08-16T01:25:00Z" w16du:dateUtc="2024-08-15T17:25:00Z"/>
                <w:rFonts w:ascii="標楷體" w:eastAsia="標楷體" w:hAnsi="標楷體" w:cs="Calibri"/>
              </w:rPr>
            </w:pPr>
            <w:ins w:id="127" w:author="Yu-Kun Tsai" w:date="2024-08-16T01:25:00Z" w16du:dateUtc="2024-08-15T17:25:00Z">
              <w:r w:rsidRPr="00C81A95">
                <w:rPr>
                  <w:rFonts w:ascii="標楷體" w:eastAsia="標楷體" w:hAnsi="標楷體" w:cs="Calibri" w:hint="eastAsia"/>
                </w:rPr>
                <w:t>部分</w:t>
              </w:r>
              <w:r w:rsidRPr="00C81A95">
                <w:rPr>
                  <w:rFonts w:ascii="標楷體" w:eastAsia="標楷體" w:hAnsi="標楷體" w:cs="Calibri"/>
                </w:rPr>
                <w:t>描述語法錯誤</w:t>
              </w:r>
              <w:r w:rsidRPr="00C81A95">
                <w:rPr>
                  <w:rFonts w:ascii="標楷體" w:eastAsia="標楷體" w:hAnsi="標楷體" w:cs="Calibri" w:hint="eastAsia"/>
                </w:rPr>
                <w:t>原因</w:t>
              </w:r>
              <w:r>
                <w:rPr>
                  <w:rFonts w:ascii="標楷體" w:eastAsia="標楷體" w:hAnsi="標楷體" w:cs="Calibri" w:hint="eastAsia"/>
                </w:rPr>
                <w:t>與</w:t>
              </w:r>
              <w:r w:rsidRPr="00C81A95">
                <w:rPr>
                  <w:rFonts w:ascii="標楷體" w:eastAsia="標楷體" w:hAnsi="標楷體" w:cs="Calibri" w:hint="eastAsia"/>
                </w:rPr>
                <w:t>程式</w:t>
              </w:r>
              <w:r>
                <w:rPr>
                  <w:rFonts w:ascii="標楷體" w:eastAsia="標楷體" w:hAnsi="標楷體" w:cs="Calibri" w:hint="eastAsia"/>
                </w:rPr>
                <w:t>碼位置</w:t>
              </w:r>
            </w:ins>
          </w:p>
        </w:tc>
        <w:tc>
          <w:tcPr>
            <w:tcW w:w="567" w:type="dxa"/>
          </w:tcPr>
          <w:p w14:paraId="2B14B5F6" w14:textId="77777777" w:rsidR="0018131D" w:rsidRPr="00C81A95" w:rsidRDefault="0018131D" w:rsidP="0024709C">
            <w:pPr>
              <w:jc w:val="center"/>
              <w:rPr>
                <w:ins w:id="128" w:author="Yu-Kun Tsai" w:date="2024-08-16T01:25:00Z" w16du:dateUtc="2024-08-15T17:25:00Z"/>
                <w:rFonts w:ascii="標楷體" w:eastAsia="標楷體" w:hAnsi="標楷體" w:cs="Calibri"/>
              </w:rPr>
            </w:pPr>
            <w:ins w:id="129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0</w:t>
              </w:r>
            </w:ins>
          </w:p>
        </w:tc>
        <w:tc>
          <w:tcPr>
            <w:tcW w:w="1701" w:type="dxa"/>
          </w:tcPr>
          <w:p w14:paraId="54957090" w14:textId="77777777" w:rsidR="0018131D" w:rsidRPr="00C81A95" w:rsidRDefault="0018131D" w:rsidP="0024709C">
            <w:pPr>
              <w:jc w:val="both"/>
              <w:rPr>
                <w:ins w:id="130" w:author="Yu-Kun Tsai" w:date="2024-08-16T01:25:00Z" w16du:dateUtc="2024-08-15T17:25:00Z"/>
                <w:rFonts w:ascii="標楷體" w:eastAsia="標楷體" w:hAnsi="標楷體" w:cs="Calibri"/>
              </w:rPr>
            </w:pPr>
            <w:ins w:id="131" w:author="Yu-Kun Tsai" w:date="2024-08-16T01:25:00Z" w16du:dateUtc="2024-08-15T17:25:00Z">
              <w:r w:rsidRPr="00C81A95">
                <w:rPr>
                  <w:rFonts w:ascii="標楷體" w:eastAsia="標楷體" w:hAnsi="標楷體" w:cs="Calibri" w:hint="eastAsia"/>
                </w:rPr>
                <w:t>無建議</w:t>
              </w:r>
            </w:ins>
          </w:p>
        </w:tc>
        <w:tc>
          <w:tcPr>
            <w:tcW w:w="567" w:type="dxa"/>
          </w:tcPr>
          <w:p w14:paraId="040C281F" w14:textId="77777777" w:rsidR="0018131D" w:rsidRPr="00C81A95" w:rsidRDefault="0018131D" w:rsidP="0024709C">
            <w:pPr>
              <w:jc w:val="center"/>
              <w:rPr>
                <w:ins w:id="132" w:author="Yu-Kun Tsai" w:date="2024-08-16T01:25:00Z" w16du:dateUtc="2024-08-15T17:25:00Z"/>
                <w:rFonts w:ascii="標楷體" w:eastAsia="標楷體" w:hAnsi="標楷體" w:cs="Calibri"/>
              </w:rPr>
            </w:pPr>
            <w:ins w:id="133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0</w:t>
              </w:r>
            </w:ins>
          </w:p>
        </w:tc>
      </w:tr>
      <w:tr w:rsidR="0018131D" w:rsidRPr="00C81A95" w14:paraId="7EB507CB" w14:textId="77777777" w:rsidTr="0024709C">
        <w:trPr>
          <w:trHeight w:val="154"/>
          <w:ins w:id="134" w:author="Yu-Kun Tsai" w:date="2024-08-16T01:25:00Z"/>
        </w:trPr>
        <w:tc>
          <w:tcPr>
            <w:tcW w:w="704" w:type="dxa"/>
            <w:vMerge/>
          </w:tcPr>
          <w:p w14:paraId="024907F5" w14:textId="77777777" w:rsidR="0018131D" w:rsidRPr="00C81A95" w:rsidRDefault="0018131D" w:rsidP="0024709C">
            <w:pPr>
              <w:jc w:val="both"/>
              <w:rPr>
                <w:ins w:id="135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46C2F554" w14:textId="77777777" w:rsidR="0018131D" w:rsidRPr="00C81A95" w:rsidRDefault="0018131D" w:rsidP="0024709C">
            <w:pPr>
              <w:jc w:val="both"/>
              <w:rPr>
                <w:ins w:id="136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1985" w:type="dxa"/>
          </w:tcPr>
          <w:p w14:paraId="404A819E" w14:textId="77777777" w:rsidR="0018131D" w:rsidRPr="00C81A95" w:rsidRDefault="0018131D" w:rsidP="0024709C">
            <w:pPr>
              <w:jc w:val="both"/>
              <w:rPr>
                <w:ins w:id="137" w:author="Yu-Kun Tsai" w:date="2024-08-16T01:25:00Z" w16du:dateUtc="2024-08-15T17:25:00Z"/>
                <w:rFonts w:ascii="標楷體" w:eastAsia="標楷體" w:hAnsi="標楷體" w:cs="Calibri"/>
              </w:rPr>
            </w:pPr>
            <w:ins w:id="138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錯誤</w:t>
              </w:r>
              <w:r w:rsidRPr="00C81A95">
                <w:rPr>
                  <w:rFonts w:ascii="標楷體" w:eastAsia="標楷體" w:hAnsi="標楷體" w:cs="Calibri"/>
                </w:rPr>
                <w:t>察覺語法錯誤</w:t>
              </w:r>
            </w:ins>
          </w:p>
        </w:tc>
        <w:tc>
          <w:tcPr>
            <w:tcW w:w="567" w:type="dxa"/>
          </w:tcPr>
          <w:p w14:paraId="055B5CAC" w14:textId="77777777" w:rsidR="0018131D" w:rsidRPr="00C81A95" w:rsidRDefault="0018131D" w:rsidP="0024709C">
            <w:pPr>
              <w:jc w:val="center"/>
              <w:rPr>
                <w:ins w:id="139" w:author="Yu-Kun Tsai" w:date="2024-08-16T01:25:00Z" w16du:dateUtc="2024-08-15T17:25:00Z"/>
                <w:rFonts w:ascii="標楷體" w:eastAsia="標楷體" w:hAnsi="標楷體" w:cs="Calibri"/>
              </w:rPr>
            </w:pPr>
            <w:ins w:id="140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-1</w:t>
              </w:r>
            </w:ins>
          </w:p>
        </w:tc>
        <w:tc>
          <w:tcPr>
            <w:tcW w:w="1984" w:type="dxa"/>
          </w:tcPr>
          <w:p w14:paraId="1CFEF6E5" w14:textId="77777777" w:rsidR="0018131D" w:rsidRPr="00C81A95" w:rsidRDefault="0018131D" w:rsidP="0024709C">
            <w:pPr>
              <w:jc w:val="both"/>
              <w:rPr>
                <w:ins w:id="141" w:author="Yu-Kun Tsai" w:date="2024-08-16T01:25:00Z" w16du:dateUtc="2024-08-15T17:25:00Z"/>
                <w:rFonts w:ascii="標楷體" w:eastAsia="標楷體" w:hAnsi="標楷體" w:cs="Calibri"/>
              </w:rPr>
            </w:pPr>
            <w:ins w:id="142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沒有詳細描述</w:t>
              </w:r>
            </w:ins>
          </w:p>
        </w:tc>
        <w:tc>
          <w:tcPr>
            <w:tcW w:w="567" w:type="dxa"/>
          </w:tcPr>
          <w:p w14:paraId="7C5282CF" w14:textId="77777777" w:rsidR="0018131D" w:rsidRPr="00C81A95" w:rsidRDefault="0018131D" w:rsidP="0024709C">
            <w:pPr>
              <w:jc w:val="center"/>
              <w:rPr>
                <w:ins w:id="143" w:author="Yu-Kun Tsai" w:date="2024-08-16T01:25:00Z" w16du:dateUtc="2024-08-15T17:25:00Z"/>
                <w:rFonts w:ascii="標楷體" w:eastAsia="標楷體" w:hAnsi="標楷體" w:cs="Calibri"/>
              </w:rPr>
            </w:pPr>
            <w:ins w:id="144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-1</w:t>
              </w:r>
            </w:ins>
          </w:p>
        </w:tc>
        <w:tc>
          <w:tcPr>
            <w:tcW w:w="1701" w:type="dxa"/>
          </w:tcPr>
          <w:p w14:paraId="04713451" w14:textId="77777777" w:rsidR="0018131D" w:rsidRPr="00C81A95" w:rsidRDefault="0018131D" w:rsidP="0024709C">
            <w:pPr>
              <w:jc w:val="both"/>
              <w:rPr>
                <w:ins w:id="145" w:author="Yu-Kun Tsai" w:date="2024-08-16T01:25:00Z" w16du:dateUtc="2024-08-15T17:25:00Z"/>
                <w:rFonts w:ascii="標楷體" w:eastAsia="標楷體" w:hAnsi="標楷體" w:cs="Calibri"/>
              </w:rPr>
            </w:pPr>
            <w:ins w:id="146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提供</w:t>
              </w:r>
              <w:r w:rsidRPr="00C81A95">
                <w:rPr>
                  <w:rFonts w:ascii="標楷體" w:eastAsia="標楷體" w:hAnsi="標楷體" w:cs="Calibri" w:hint="eastAsia"/>
                </w:rPr>
                <w:t>錯誤</w:t>
              </w:r>
              <w:r w:rsidRPr="00C81A95">
                <w:rPr>
                  <w:rFonts w:ascii="標楷體" w:eastAsia="標楷體" w:hAnsi="標楷體" w:cs="Calibri"/>
                </w:rPr>
                <w:t>的修正建議</w:t>
              </w:r>
            </w:ins>
          </w:p>
        </w:tc>
        <w:tc>
          <w:tcPr>
            <w:tcW w:w="567" w:type="dxa"/>
          </w:tcPr>
          <w:p w14:paraId="05F0B74F" w14:textId="77777777" w:rsidR="0018131D" w:rsidRPr="00C81A95" w:rsidRDefault="0018131D" w:rsidP="0024709C">
            <w:pPr>
              <w:jc w:val="center"/>
              <w:rPr>
                <w:ins w:id="147" w:author="Yu-Kun Tsai" w:date="2024-08-16T01:25:00Z" w16du:dateUtc="2024-08-15T17:25:00Z"/>
                <w:rFonts w:ascii="標楷體" w:eastAsia="標楷體" w:hAnsi="標楷體" w:cs="Calibri"/>
              </w:rPr>
            </w:pPr>
            <w:ins w:id="148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-1</w:t>
              </w:r>
            </w:ins>
          </w:p>
        </w:tc>
      </w:tr>
      <w:tr w:rsidR="0018131D" w:rsidRPr="00C81A95" w14:paraId="2C02717D" w14:textId="77777777" w:rsidTr="0024709C">
        <w:trPr>
          <w:trHeight w:val="290"/>
          <w:ins w:id="149" w:author="Yu-Kun Tsai" w:date="2024-08-16T01:25:00Z"/>
        </w:trPr>
        <w:tc>
          <w:tcPr>
            <w:tcW w:w="704" w:type="dxa"/>
            <w:vMerge w:val="restart"/>
          </w:tcPr>
          <w:p w14:paraId="01F8FC7F" w14:textId="77777777" w:rsidR="0018131D" w:rsidRPr="00C81A95" w:rsidRDefault="0018131D" w:rsidP="0024709C">
            <w:pPr>
              <w:jc w:val="both"/>
              <w:rPr>
                <w:ins w:id="150" w:author="Yu-Kun Tsai" w:date="2024-08-16T01:25:00Z" w16du:dateUtc="2024-08-15T17:25:00Z"/>
                <w:rFonts w:ascii="標楷體" w:eastAsia="標楷體" w:hAnsi="標楷體" w:cs="Calibri"/>
              </w:rPr>
            </w:pPr>
            <w:ins w:id="151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邏輯錯誤判斷</w:t>
              </w:r>
            </w:ins>
          </w:p>
        </w:tc>
        <w:tc>
          <w:tcPr>
            <w:tcW w:w="2268" w:type="dxa"/>
            <w:vMerge w:val="restart"/>
          </w:tcPr>
          <w:p w14:paraId="47FB5074" w14:textId="708588A4" w:rsidR="0018131D" w:rsidRPr="00C81A95" w:rsidRDefault="0018131D" w:rsidP="0024709C">
            <w:pPr>
              <w:jc w:val="both"/>
              <w:rPr>
                <w:ins w:id="152" w:author="Yu-Kun Tsai" w:date="2024-08-16T01:25:00Z" w16du:dateUtc="2024-08-15T17:25:00Z"/>
                <w:rFonts w:ascii="標楷體" w:eastAsia="標楷體" w:hAnsi="標楷體" w:cs="Calibri"/>
              </w:rPr>
            </w:pPr>
            <w:ins w:id="153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邏輯錯誤不易察覺且可能無程式報錯，但會導致程式結果不如預期，</w:t>
              </w:r>
              <w:r w:rsidRPr="00C81A95">
                <w:rPr>
                  <w:rFonts w:ascii="標楷體" w:eastAsia="標楷體" w:hAnsi="標楷體" w:cs="Calibri" w:hint="eastAsia"/>
                </w:rPr>
                <w:t>故</w:t>
              </w:r>
              <w:r w:rsidRPr="00C81A95">
                <w:rPr>
                  <w:rFonts w:ascii="標楷體" w:eastAsia="標楷體" w:hAnsi="標楷體" w:cs="Calibri"/>
                </w:rPr>
                <w:t>希望LLM可以根據題目找出邏輯錯誤。</w:t>
              </w:r>
            </w:ins>
          </w:p>
        </w:tc>
        <w:tc>
          <w:tcPr>
            <w:tcW w:w="1985" w:type="dxa"/>
            <w:shd w:val="clear" w:color="auto" w:fill="DAE9F7" w:themeFill="text2" w:themeFillTint="1A"/>
          </w:tcPr>
          <w:p w14:paraId="0F4A5474" w14:textId="77777777" w:rsidR="0018131D" w:rsidRPr="00C81A95" w:rsidRDefault="0018131D" w:rsidP="0024709C">
            <w:pPr>
              <w:jc w:val="center"/>
              <w:rPr>
                <w:ins w:id="154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155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  <w:b/>
                  <w:bCs/>
                </w:rPr>
                <w:t>準確性</w:t>
              </w:r>
            </w:ins>
          </w:p>
        </w:tc>
        <w:tc>
          <w:tcPr>
            <w:tcW w:w="567" w:type="dxa"/>
            <w:shd w:val="clear" w:color="auto" w:fill="DAE9F7" w:themeFill="text2" w:themeFillTint="1A"/>
          </w:tcPr>
          <w:p w14:paraId="3196963F" w14:textId="77777777" w:rsidR="0018131D" w:rsidRPr="00C81A95" w:rsidRDefault="0018131D" w:rsidP="0024709C">
            <w:pPr>
              <w:jc w:val="center"/>
              <w:rPr>
                <w:ins w:id="156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157" w:author="Yu-Kun Tsai" w:date="2024-08-16T01:25:00Z" w16du:dateUtc="2024-08-15T17:25:00Z">
              <w:r>
                <w:rPr>
                  <w:rFonts w:ascii="標楷體" w:eastAsia="標楷體" w:hAnsi="標楷體" w:cs="Calibri" w:hint="eastAsia"/>
                  <w:b/>
                  <w:bCs/>
                </w:rPr>
                <w:t>1</w:t>
              </w:r>
            </w:ins>
          </w:p>
        </w:tc>
        <w:tc>
          <w:tcPr>
            <w:tcW w:w="1984" w:type="dxa"/>
            <w:shd w:val="clear" w:color="auto" w:fill="DAE9F7" w:themeFill="text2" w:themeFillTint="1A"/>
          </w:tcPr>
          <w:p w14:paraId="790EB9E3" w14:textId="77777777" w:rsidR="0018131D" w:rsidRPr="00C81A95" w:rsidRDefault="0018131D" w:rsidP="0024709C">
            <w:pPr>
              <w:jc w:val="center"/>
              <w:rPr>
                <w:ins w:id="158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159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  <w:b/>
                  <w:bCs/>
                </w:rPr>
                <w:t>詳細性</w:t>
              </w:r>
            </w:ins>
          </w:p>
        </w:tc>
        <w:tc>
          <w:tcPr>
            <w:tcW w:w="567" w:type="dxa"/>
            <w:shd w:val="clear" w:color="auto" w:fill="DAE9F7" w:themeFill="text2" w:themeFillTint="1A"/>
          </w:tcPr>
          <w:p w14:paraId="44FE32D9" w14:textId="77777777" w:rsidR="0018131D" w:rsidRPr="00C81A95" w:rsidRDefault="0018131D" w:rsidP="0024709C">
            <w:pPr>
              <w:jc w:val="center"/>
              <w:rPr>
                <w:ins w:id="160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161" w:author="Yu-Kun Tsai" w:date="2024-08-16T01:25:00Z" w16du:dateUtc="2024-08-15T17:25:00Z">
              <w:r>
                <w:rPr>
                  <w:rFonts w:ascii="標楷體" w:eastAsia="標楷體" w:hAnsi="標楷體" w:cs="Calibri" w:hint="eastAsia"/>
                  <w:b/>
                  <w:bCs/>
                </w:rPr>
                <w:t>1</w:t>
              </w:r>
            </w:ins>
          </w:p>
        </w:tc>
        <w:tc>
          <w:tcPr>
            <w:tcW w:w="1701" w:type="dxa"/>
            <w:shd w:val="clear" w:color="auto" w:fill="DAE9F7" w:themeFill="text2" w:themeFillTint="1A"/>
          </w:tcPr>
          <w:p w14:paraId="66F1928F" w14:textId="77777777" w:rsidR="0018131D" w:rsidRPr="00C81A95" w:rsidRDefault="0018131D" w:rsidP="0024709C">
            <w:pPr>
              <w:jc w:val="center"/>
              <w:rPr>
                <w:ins w:id="162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163" w:author="Yu-Kun Tsai" w:date="2024-08-16T01:25:00Z" w16du:dateUtc="2024-08-15T17:25:00Z">
              <w:r w:rsidRPr="00C81A95">
                <w:rPr>
                  <w:rFonts w:ascii="標楷體" w:eastAsia="標楷體" w:hAnsi="標楷體" w:cs="Calibri" w:hint="eastAsia"/>
                  <w:b/>
                  <w:bCs/>
                </w:rPr>
                <w:t>正向</w:t>
              </w:r>
              <w:r w:rsidRPr="00C81A95">
                <w:rPr>
                  <w:rFonts w:ascii="標楷體" w:eastAsia="標楷體" w:hAnsi="標楷體" w:cs="Calibri"/>
                  <w:b/>
                  <w:bCs/>
                </w:rPr>
                <w:t>建議</w:t>
              </w:r>
            </w:ins>
          </w:p>
        </w:tc>
        <w:tc>
          <w:tcPr>
            <w:tcW w:w="567" w:type="dxa"/>
            <w:shd w:val="clear" w:color="auto" w:fill="DAE9F7" w:themeFill="text2" w:themeFillTint="1A"/>
          </w:tcPr>
          <w:p w14:paraId="5C906F15" w14:textId="77777777" w:rsidR="0018131D" w:rsidRPr="00C81A95" w:rsidRDefault="0018131D" w:rsidP="0024709C">
            <w:pPr>
              <w:jc w:val="center"/>
              <w:rPr>
                <w:ins w:id="164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165" w:author="Yu-Kun Tsai" w:date="2024-08-16T01:25:00Z" w16du:dateUtc="2024-08-15T17:25:00Z">
              <w:r>
                <w:rPr>
                  <w:rFonts w:ascii="標楷體" w:eastAsia="標楷體" w:hAnsi="標楷體" w:cs="Calibri" w:hint="eastAsia"/>
                  <w:b/>
                  <w:bCs/>
                </w:rPr>
                <w:t>1</w:t>
              </w:r>
            </w:ins>
          </w:p>
        </w:tc>
      </w:tr>
      <w:tr w:rsidR="0018131D" w:rsidRPr="00C81A95" w14:paraId="17403E42" w14:textId="77777777" w:rsidTr="0024709C">
        <w:trPr>
          <w:trHeight w:val="851"/>
          <w:ins w:id="166" w:author="Yu-Kun Tsai" w:date="2024-08-16T01:25:00Z"/>
        </w:trPr>
        <w:tc>
          <w:tcPr>
            <w:tcW w:w="704" w:type="dxa"/>
            <w:vMerge/>
          </w:tcPr>
          <w:p w14:paraId="74C8A1B9" w14:textId="77777777" w:rsidR="0018131D" w:rsidRPr="00C81A95" w:rsidRDefault="0018131D" w:rsidP="0024709C">
            <w:pPr>
              <w:jc w:val="both"/>
              <w:rPr>
                <w:ins w:id="167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4FF123D4" w14:textId="77777777" w:rsidR="0018131D" w:rsidRPr="00C81A95" w:rsidRDefault="0018131D" w:rsidP="0024709C">
            <w:pPr>
              <w:jc w:val="both"/>
              <w:rPr>
                <w:ins w:id="168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1985" w:type="dxa"/>
          </w:tcPr>
          <w:p w14:paraId="70F84BF6" w14:textId="77777777" w:rsidR="0018131D" w:rsidRPr="00C81A95" w:rsidRDefault="0018131D" w:rsidP="0024709C">
            <w:pPr>
              <w:jc w:val="both"/>
              <w:rPr>
                <w:ins w:id="169" w:author="Yu-Kun Tsai" w:date="2024-08-16T01:25:00Z" w16du:dateUtc="2024-08-15T17:25:00Z"/>
                <w:rFonts w:ascii="標楷體" w:eastAsia="標楷體" w:hAnsi="標楷體" w:cs="Calibri"/>
              </w:rPr>
            </w:pPr>
            <w:ins w:id="170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正確</w:t>
              </w:r>
              <w:r w:rsidRPr="00C81A95">
                <w:rPr>
                  <w:rFonts w:ascii="標楷體" w:eastAsia="標楷體" w:hAnsi="標楷體" w:cs="Calibri"/>
                </w:rPr>
                <w:t>察覺邏輯錯誤</w:t>
              </w:r>
            </w:ins>
          </w:p>
        </w:tc>
        <w:tc>
          <w:tcPr>
            <w:tcW w:w="567" w:type="dxa"/>
          </w:tcPr>
          <w:p w14:paraId="0087154E" w14:textId="77777777" w:rsidR="0018131D" w:rsidRPr="00C81A95" w:rsidRDefault="0018131D" w:rsidP="0024709C">
            <w:pPr>
              <w:jc w:val="center"/>
              <w:rPr>
                <w:ins w:id="171" w:author="Yu-Kun Tsai" w:date="2024-08-16T01:25:00Z" w16du:dateUtc="2024-08-15T17:25:00Z"/>
                <w:rFonts w:ascii="標楷體" w:eastAsia="標楷體" w:hAnsi="標楷體" w:cs="Calibri"/>
              </w:rPr>
            </w:pPr>
            <w:ins w:id="172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  <w:tc>
          <w:tcPr>
            <w:tcW w:w="1984" w:type="dxa"/>
          </w:tcPr>
          <w:p w14:paraId="59490B67" w14:textId="77777777" w:rsidR="0018131D" w:rsidRPr="00C81A95" w:rsidRDefault="0018131D" w:rsidP="0024709C">
            <w:pPr>
              <w:jc w:val="both"/>
              <w:rPr>
                <w:ins w:id="173" w:author="Yu-Kun Tsai" w:date="2024-08-16T01:25:00Z" w16du:dateUtc="2024-08-15T17:25:00Z"/>
                <w:rFonts w:ascii="標楷體" w:eastAsia="標楷體" w:hAnsi="標楷體" w:cs="Calibri"/>
              </w:rPr>
            </w:pPr>
            <w:ins w:id="174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詳細描述邏輯</w:t>
              </w:r>
              <w:r w:rsidRPr="00C81A95">
                <w:rPr>
                  <w:rFonts w:ascii="標楷體" w:eastAsia="標楷體" w:hAnsi="標楷體" w:cs="Calibri" w:hint="eastAsia"/>
                </w:rPr>
                <w:t>錯誤原因</w:t>
              </w:r>
            </w:ins>
          </w:p>
        </w:tc>
        <w:tc>
          <w:tcPr>
            <w:tcW w:w="567" w:type="dxa"/>
          </w:tcPr>
          <w:p w14:paraId="624765DA" w14:textId="77777777" w:rsidR="0018131D" w:rsidRPr="00C81A95" w:rsidRDefault="0018131D" w:rsidP="0024709C">
            <w:pPr>
              <w:jc w:val="center"/>
              <w:rPr>
                <w:ins w:id="175" w:author="Yu-Kun Tsai" w:date="2024-08-16T01:25:00Z" w16du:dateUtc="2024-08-15T17:25:00Z"/>
                <w:rFonts w:ascii="標楷體" w:eastAsia="標楷體" w:hAnsi="標楷體" w:cs="Calibri"/>
              </w:rPr>
            </w:pPr>
            <w:ins w:id="176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  <w:tc>
          <w:tcPr>
            <w:tcW w:w="1701" w:type="dxa"/>
          </w:tcPr>
          <w:p w14:paraId="681B5607" w14:textId="77777777" w:rsidR="0018131D" w:rsidRPr="00C81A95" w:rsidRDefault="0018131D" w:rsidP="0024709C">
            <w:pPr>
              <w:jc w:val="both"/>
              <w:rPr>
                <w:ins w:id="177" w:author="Yu-Kun Tsai" w:date="2024-08-16T01:25:00Z" w16du:dateUtc="2024-08-15T17:25:00Z"/>
                <w:rFonts w:ascii="標楷體" w:eastAsia="標楷體" w:hAnsi="標楷體" w:cs="Calibri"/>
              </w:rPr>
            </w:pPr>
            <w:ins w:id="178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提供具體的修正建議</w:t>
              </w:r>
              <w:r w:rsidRPr="00C81A95">
                <w:rPr>
                  <w:rFonts w:ascii="標楷體" w:eastAsia="標楷體" w:hAnsi="標楷體" w:cs="Calibri" w:hint="eastAsia"/>
                </w:rPr>
                <w:t>，且有修正範例</w:t>
              </w:r>
            </w:ins>
          </w:p>
        </w:tc>
        <w:tc>
          <w:tcPr>
            <w:tcW w:w="567" w:type="dxa"/>
          </w:tcPr>
          <w:p w14:paraId="7BC031B7" w14:textId="77777777" w:rsidR="0018131D" w:rsidRPr="00C81A95" w:rsidRDefault="0018131D" w:rsidP="0024709C">
            <w:pPr>
              <w:jc w:val="center"/>
              <w:rPr>
                <w:ins w:id="179" w:author="Yu-Kun Tsai" w:date="2024-08-16T01:25:00Z" w16du:dateUtc="2024-08-15T17:25:00Z"/>
                <w:rFonts w:ascii="標楷體" w:eastAsia="標楷體" w:hAnsi="標楷體" w:cs="Calibri"/>
              </w:rPr>
            </w:pPr>
            <w:ins w:id="180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</w:tr>
      <w:tr w:rsidR="0018131D" w:rsidRPr="00C81A95" w14:paraId="5C71DA38" w14:textId="77777777" w:rsidTr="0024709C">
        <w:trPr>
          <w:trHeight w:val="478"/>
          <w:ins w:id="181" w:author="Yu-Kun Tsai" w:date="2024-08-16T01:25:00Z"/>
        </w:trPr>
        <w:tc>
          <w:tcPr>
            <w:tcW w:w="704" w:type="dxa"/>
            <w:vMerge/>
          </w:tcPr>
          <w:p w14:paraId="16A1185C" w14:textId="77777777" w:rsidR="0018131D" w:rsidRPr="00C81A95" w:rsidRDefault="0018131D" w:rsidP="0024709C">
            <w:pPr>
              <w:jc w:val="both"/>
              <w:rPr>
                <w:ins w:id="182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3D30459B" w14:textId="77777777" w:rsidR="0018131D" w:rsidRPr="00C81A95" w:rsidRDefault="0018131D" w:rsidP="0024709C">
            <w:pPr>
              <w:jc w:val="both"/>
              <w:rPr>
                <w:ins w:id="183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1985" w:type="dxa"/>
          </w:tcPr>
          <w:p w14:paraId="7FEB3062" w14:textId="77777777" w:rsidR="0018131D" w:rsidRPr="00C81A95" w:rsidRDefault="0018131D" w:rsidP="0024709C">
            <w:pPr>
              <w:jc w:val="both"/>
              <w:rPr>
                <w:ins w:id="184" w:author="Yu-Kun Tsai" w:date="2024-08-16T01:25:00Z" w16du:dateUtc="2024-08-15T17:25:00Z"/>
                <w:rFonts w:ascii="標楷體" w:eastAsia="標楷體" w:hAnsi="標楷體" w:cs="Calibri"/>
              </w:rPr>
            </w:pPr>
            <w:ins w:id="185" w:author="Yu-Kun Tsai" w:date="2024-08-16T01:25:00Z" w16du:dateUtc="2024-08-15T17:25:00Z">
              <w:r w:rsidRPr="00C81A95">
                <w:rPr>
                  <w:rFonts w:ascii="標楷體" w:eastAsia="標楷體" w:hAnsi="標楷體" w:cs="Calibri" w:hint="eastAsia"/>
                </w:rPr>
                <w:t>無</w:t>
              </w:r>
              <w:r w:rsidRPr="00C81A95">
                <w:rPr>
                  <w:rFonts w:ascii="標楷體" w:eastAsia="標楷體" w:hAnsi="標楷體" w:cs="Calibri"/>
                </w:rPr>
                <w:t>察覺邏輯錯誤</w:t>
              </w:r>
            </w:ins>
          </w:p>
        </w:tc>
        <w:tc>
          <w:tcPr>
            <w:tcW w:w="567" w:type="dxa"/>
          </w:tcPr>
          <w:p w14:paraId="7CAC2113" w14:textId="77777777" w:rsidR="0018131D" w:rsidRPr="00C81A95" w:rsidRDefault="0018131D" w:rsidP="0024709C">
            <w:pPr>
              <w:jc w:val="center"/>
              <w:rPr>
                <w:ins w:id="186" w:author="Yu-Kun Tsai" w:date="2024-08-16T01:25:00Z" w16du:dateUtc="2024-08-15T17:25:00Z"/>
                <w:rFonts w:ascii="標楷體" w:eastAsia="標楷體" w:hAnsi="標楷體" w:cs="Calibri"/>
              </w:rPr>
            </w:pPr>
            <w:ins w:id="187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0</w:t>
              </w:r>
            </w:ins>
          </w:p>
        </w:tc>
        <w:tc>
          <w:tcPr>
            <w:tcW w:w="1984" w:type="dxa"/>
          </w:tcPr>
          <w:p w14:paraId="727DD14E" w14:textId="77777777" w:rsidR="0018131D" w:rsidRPr="00C81A95" w:rsidRDefault="0018131D" w:rsidP="0024709C">
            <w:pPr>
              <w:jc w:val="both"/>
              <w:rPr>
                <w:ins w:id="188" w:author="Yu-Kun Tsai" w:date="2024-08-16T01:25:00Z" w16du:dateUtc="2024-08-15T17:25:00Z"/>
                <w:rFonts w:ascii="標楷體" w:eastAsia="標楷體" w:hAnsi="標楷體" w:cs="Calibri"/>
              </w:rPr>
            </w:pPr>
            <w:ins w:id="189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沒有詳細描述</w:t>
              </w:r>
            </w:ins>
          </w:p>
        </w:tc>
        <w:tc>
          <w:tcPr>
            <w:tcW w:w="567" w:type="dxa"/>
          </w:tcPr>
          <w:p w14:paraId="5FD3A3D5" w14:textId="77777777" w:rsidR="0018131D" w:rsidRPr="00C81A95" w:rsidRDefault="0018131D" w:rsidP="0024709C">
            <w:pPr>
              <w:jc w:val="center"/>
              <w:rPr>
                <w:ins w:id="190" w:author="Yu-Kun Tsai" w:date="2024-08-16T01:25:00Z" w16du:dateUtc="2024-08-15T17:25:00Z"/>
                <w:rFonts w:ascii="標楷體" w:eastAsia="標楷體" w:hAnsi="標楷體" w:cs="Calibri"/>
              </w:rPr>
            </w:pPr>
            <w:ins w:id="191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0</w:t>
              </w:r>
            </w:ins>
          </w:p>
        </w:tc>
        <w:tc>
          <w:tcPr>
            <w:tcW w:w="1701" w:type="dxa"/>
          </w:tcPr>
          <w:p w14:paraId="5540FE04" w14:textId="77777777" w:rsidR="0018131D" w:rsidRPr="00C81A95" w:rsidRDefault="0018131D" w:rsidP="0024709C">
            <w:pPr>
              <w:jc w:val="both"/>
              <w:rPr>
                <w:ins w:id="192" w:author="Yu-Kun Tsai" w:date="2024-08-16T01:25:00Z" w16du:dateUtc="2024-08-15T17:25:00Z"/>
                <w:rFonts w:ascii="標楷體" w:eastAsia="標楷體" w:hAnsi="標楷體" w:cs="Calibri"/>
              </w:rPr>
            </w:pPr>
            <w:ins w:id="193" w:author="Yu-Kun Tsai" w:date="2024-08-16T01:25:00Z" w16du:dateUtc="2024-08-15T17:25:00Z">
              <w:r w:rsidRPr="00C81A95">
                <w:rPr>
                  <w:rFonts w:ascii="標楷體" w:eastAsia="標楷體" w:hAnsi="標楷體" w:cs="Calibri" w:hint="eastAsia"/>
                </w:rPr>
                <w:t>無建議</w:t>
              </w:r>
            </w:ins>
          </w:p>
        </w:tc>
        <w:tc>
          <w:tcPr>
            <w:tcW w:w="567" w:type="dxa"/>
          </w:tcPr>
          <w:p w14:paraId="395DBEEA" w14:textId="77777777" w:rsidR="0018131D" w:rsidRPr="00C81A95" w:rsidRDefault="0018131D" w:rsidP="0024709C">
            <w:pPr>
              <w:jc w:val="center"/>
              <w:rPr>
                <w:ins w:id="194" w:author="Yu-Kun Tsai" w:date="2024-08-16T01:25:00Z" w16du:dateUtc="2024-08-15T17:25:00Z"/>
                <w:rFonts w:ascii="標楷體" w:eastAsia="標楷體" w:hAnsi="標楷體" w:cs="Calibri"/>
              </w:rPr>
            </w:pPr>
            <w:ins w:id="195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0</w:t>
              </w:r>
            </w:ins>
          </w:p>
        </w:tc>
      </w:tr>
      <w:tr w:rsidR="0018131D" w:rsidRPr="00C81A95" w14:paraId="0276B6A2" w14:textId="77777777" w:rsidTr="0024709C">
        <w:trPr>
          <w:trHeight w:val="154"/>
          <w:ins w:id="196" w:author="Yu-Kun Tsai" w:date="2024-08-16T01:25:00Z"/>
        </w:trPr>
        <w:tc>
          <w:tcPr>
            <w:tcW w:w="704" w:type="dxa"/>
            <w:vMerge/>
          </w:tcPr>
          <w:p w14:paraId="16CD6D90" w14:textId="77777777" w:rsidR="0018131D" w:rsidRPr="00C81A95" w:rsidRDefault="0018131D" w:rsidP="0024709C">
            <w:pPr>
              <w:jc w:val="both"/>
              <w:rPr>
                <w:ins w:id="197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61F0F145" w14:textId="77777777" w:rsidR="0018131D" w:rsidRPr="00C81A95" w:rsidRDefault="0018131D" w:rsidP="0024709C">
            <w:pPr>
              <w:jc w:val="both"/>
              <w:rPr>
                <w:ins w:id="198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1985" w:type="dxa"/>
          </w:tcPr>
          <w:p w14:paraId="7364DA9A" w14:textId="77777777" w:rsidR="0018131D" w:rsidRPr="00C81A95" w:rsidRDefault="0018131D" w:rsidP="0024709C">
            <w:pPr>
              <w:jc w:val="both"/>
              <w:rPr>
                <w:ins w:id="199" w:author="Yu-Kun Tsai" w:date="2024-08-16T01:25:00Z" w16du:dateUtc="2024-08-15T17:25:00Z"/>
                <w:rFonts w:ascii="標楷體" w:eastAsia="標楷體" w:hAnsi="標楷體" w:cs="Calibri"/>
              </w:rPr>
            </w:pPr>
            <w:ins w:id="200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沒有</w:t>
              </w:r>
              <w:r w:rsidRPr="00C81A95">
                <w:rPr>
                  <w:rFonts w:ascii="標楷體" w:eastAsia="標楷體" w:hAnsi="標楷體" w:cs="Calibri"/>
                </w:rPr>
                <w:t>察覺邏輯錯誤</w:t>
              </w:r>
            </w:ins>
          </w:p>
        </w:tc>
        <w:tc>
          <w:tcPr>
            <w:tcW w:w="567" w:type="dxa"/>
          </w:tcPr>
          <w:p w14:paraId="7F232D6B" w14:textId="77777777" w:rsidR="0018131D" w:rsidRPr="00C81A95" w:rsidRDefault="0018131D" w:rsidP="0024709C">
            <w:pPr>
              <w:jc w:val="center"/>
              <w:rPr>
                <w:ins w:id="201" w:author="Yu-Kun Tsai" w:date="2024-08-16T01:25:00Z" w16du:dateUtc="2024-08-15T17:25:00Z"/>
                <w:rFonts w:ascii="標楷體" w:eastAsia="標楷體" w:hAnsi="標楷體" w:cs="Calibri"/>
              </w:rPr>
            </w:pPr>
            <w:ins w:id="202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-1</w:t>
              </w:r>
            </w:ins>
          </w:p>
        </w:tc>
        <w:tc>
          <w:tcPr>
            <w:tcW w:w="1984" w:type="dxa"/>
          </w:tcPr>
          <w:p w14:paraId="03925C3C" w14:textId="77777777" w:rsidR="0018131D" w:rsidRPr="00C81A95" w:rsidRDefault="0018131D" w:rsidP="0024709C">
            <w:pPr>
              <w:jc w:val="both"/>
              <w:rPr>
                <w:ins w:id="203" w:author="Yu-Kun Tsai" w:date="2024-08-16T01:25:00Z" w16du:dateUtc="2024-08-15T17:25:00Z"/>
                <w:rFonts w:ascii="標楷體" w:eastAsia="標楷體" w:hAnsi="標楷體" w:cs="Calibri"/>
              </w:rPr>
            </w:pPr>
            <w:ins w:id="204" w:author="Yu-Kun Tsai" w:date="2024-08-16T01:25:00Z" w16du:dateUtc="2024-08-15T17:25:00Z">
              <w:r w:rsidRPr="00C81A95">
                <w:rPr>
                  <w:rFonts w:ascii="標楷體" w:eastAsia="標楷體" w:hAnsi="標楷體" w:cs="Calibri" w:hint="eastAsia"/>
                </w:rPr>
                <w:t>錯誤地</w:t>
              </w:r>
              <w:r w:rsidRPr="00C81A95">
                <w:rPr>
                  <w:rFonts w:ascii="標楷體" w:eastAsia="標楷體" w:hAnsi="標楷體" w:cs="Calibri"/>
                </w:rPr>
                <w:t>描述邏輯</w:t>
              </w:r>
              <w:r w:rsidRPr="00C81A95">
                <w:rPr>
                  <w:rFonts w:ascii="標楷體" w:eastAsia="標楷體" w:hAnsi="標楷體" w:cs="Calibri" w:hint="eastAsia"/>
                </w:rPr>
                <w:t>錯誤原因</w:t>
              </w:r>
            </w:ins>
          </w:p>
        </w:tc>
        <w:tc>
          <w:tcPr>
            <w:tcW w:w="567" w:type="dxa"/>
          </w:tcPr>
          <w:p w14:paraId="20E90EBD" w14:textId="77777777" w:rsidR="0018131D" w:rsidRPr="00C81A95" w:rsidRDefault="0018131D" w:rsidP="0024709C">
            <w:pPr>
              <w:jc w:val="center"/>
              <w:rPr>
                <w:ins w:id="205" w:author="Yu-Kun Tsai" w:date="2024-08-16T01:25:00Z" w16du:dateUtc="2024-08-15T17:25:00Z"/>
                <w:rFonts w:ascii="標楷體" w:eastAsia="標楷體" w:hAnsi="標楷體" w:cs="Calibri"/>
              </w:rPr>
            </w:pPr>
            <w:ins w:id="206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-1</w:t>
              </w:r>
            </w:ins>
          </w:p>
        </w:tc>
        <w:tc>
          <w:tcPr>
            <w:tcW w:w="1701" w:type="dxa"/>
          </w:tcPr>
          <w:p w14:paraId="27E73131" w14:textId="77777777" w:rsidR="0018131D" w:rsidRPr="00C81A95" w:rsidRDefault="0018131D" w:rsidP="0024709C">
            <w:pPr>
              <w:jc w:val="both"/>
              <w:rPr>
                <w:ins w:id="207" w:author="Yu-Kun Tsai" w:date="2024-08-16T01:25:00Z" w16du:dateUtc="2024-08-15T17:25:00Z"/>
                <w:rFonts w:ascii="標楷體" w:eastAsia="標楷體" w:hAnsi="標楷體" w:cs="Calibri"/>
              </w:rPr>
            </w:pPr>
            <w:ins w:id="208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提供</w:t>
              </w:r>
              <w:r w:rsidRPr="00C81A95">
                <w:rPr>
                  <w:rFonts w:ascii="標楷體" w:eastAsia="標楷體" w:hAnsi="標楷體" w:cs="Calibri" w:hint="eastAsia"/>
                </w:rPr>
                <w:t>錯誤</w:t>
              </w:r>
              <w:r w:rsidRPr="00C81A95">
                <w:rPr>
                  <w:rFonts w:ascii="標楷體" w:eastAsia="標楷體" w:hAnsi="標楷體" w:cs="Calibri"/>
                </w:rPr>
                <w:t>的修正建議</w:t>
              </w:r>
            </w:ins>
          </w:p>
        </w:tc>
        <w:tc>
          <w:tcPr>
            <w:tcW w:w="567" w:type="dxa"/>
          </w:tcPr>
          <w:p w14:paraId="6B56F80B" w14:textId="77777777" w:rsidR="0018131D" w:rsidRPr="00C81A95" w:rsidRDefault="0018131D" w:rsidP="0024709C">
            <w:pPr>
              <w:jc w:val="center"/>
              <w:rPr>
                <w:ins w:id="209" w:author="Yu-Kun Tsai" w:date="2024-08-16T01:25:00Z" w16du:dateUtc="2024-08-15T17:25:00Z"/>
                <w:rFonts w:ascii="標楷體" w:eastAsia="標楷體" w:hAnsi="標楷體" w:cs="Calibri"/>
              </w:rPr>
            </w:pPr>
            <w:ins w:id="210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-1</w:t>
              </w:r>
            </w:ins>
          </w:p>
        </w:tc>
      </w:tr>
      <w:tr w:rsidR="0018131D" w:rsidRPr="00C81A95" w14:paraId="3BF5AAFB" w14:textId="77777777" w:rsidTr="0024709C">
        <w:trPr>
          <w:trHeight w:val="290"/>
          <w:ins w:id="211" w:author="Yu-Kun Tsai" w:date="2024-08-16T01:25:00Z"/>
        </w:trPr>
        <w:tc>
          <w:tcPr>
            <w:tcW w:w="704" w:type="dxa"/>
            <w:vMerge w:val="restart"/>
          </w:tcPr>
          <w:p w14:paraId="1F49296A" w14:textId="77777777" w:rsidR="0018131D" w:rsidRPr="00C81A95" w:rsidRDefault="0018131D" w:rsidP="0024709C">
            <w:pPr>
              <w:jc w:val="both"/>
              <w:rPr>
                <w:ins w:id="212" w:author="Yu-Kun Tsai" w:date="2024-08-16T01:25:00Z" w16du:dateUtc="2024-08-15T17:25:00Z"/>
                <w:rFonts w:ascii="標楷體" w:eastAsia="標楷體" w:hAnsi="標楷體" w:cs="Calibri"/>
              </w:rPr>
            </w:pPr>
            <w:ins w:id="213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清晰的描述程式碼邏輯結構</w:t>
              </w:r>
            </w:ins>
          </w:p>
        </w:tc>
        <w:tc>
          <w:tcPr>
            <w:tcW w:w="2268" w:type="dxa"/>
            <w:vMerge w:val="restart"/>
          </w:tcPr>
          <w:p w14:paraId="54C682B4" w14:textId="77777777" w:rsidR="0018131D" w:rsidRPr="00C81A95" w:rsidRDefault="0018131D" w:rsidP="0024709C">
            <w:pPr>
              <w:jc w:val="both"/>
              <w:rPr>
                <w:ins w:id="214" w:author="Yu-Kun Tsai" w:date="2024-08-16T01:25:00Z" w16du:dateUtc="2024-08-15T17:25:00Z"/>
                <w:rFonts w:ascii="標楷體" w:eastAsia="標楷體" w:hAnsi="標楷體" w:cs="Calibri"/>
              </w:rPr>
            </w:pPr>
            <w:ins w:id="215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有時學生看不懂演算法或</w:t>
              </w:r>
              <w:r w:rsidRPr="00C81A95">
                <w:rPr>
                  <w:rFonts w:ascii="標楷體" w:eastAsia="標楷體" w:hAnsi="標楷體" w:cs="Calibri" w:hint="eastAsia"/>
                </w:rPr>
                <w:t>函數</w:t>
              </w:r>
              <w:r w:rsidRPr="00C81A95">
                <w:rPr>
                  <w:rFonts w:ascii="標楷體" w:eastAsia="標楷體" w:hAnsi="標楷體" w:cs="Calibri"/>
                </w:rPr>
                <w:t>的功</w:t>
              </w:r>
              <w:r w:rsidRPr="00C81A95">
                <w:rPr>
                  <w:rFonts w:ascii="標楷體" w:eastAsia="標楷體" w:hAnsi="標楷體" w:cs="Calibri" w:hint="eastAsia"/>
                </w:rPr>
                <w:t>能</w:t>
              </w:r>
              <w:r w:rsidRPr="00C81A95">
                <w:rPr>
                  <w:rFonts w:ascii="標楷體" w:eastAsia="標楷體" w:hAnsi="標楷體" w:cs="Calibri"/>
                </w:rPr>
                <w:t>或結構，希望LLM可以幫助學生解析程式碼。</w:t>
              </w:r>
            </w:ins>
          </w:p>
        </w:tc>
        <w:tc>
          <w:tcPr>
            <w:tcW w:w="1985" w:type="dxa"/>
            <w:shd w:val="clear" w:color="auto" w:fill="DAE9F7" w:themeFill="text2" w:themeFillTint="1A"/>
          </w:tcPr>
          <w:p w14:paraId="5E9110E6" w14:textId="77777777" w:rsidR="0018131D" w:rsidRPr="00C81A95" w:rsidRDefault="0018131D" w:rsidP="0024709C">
            <w:pPr>
              <w:jc w:val="center"/>
              <w:rPr>
                <w:ins w:id="216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217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  <w:b/>
                  <w:bCs/>
                </w:rPr>
                <w:t>準確性</w:t>
              </w:r>
            </w:ins>
          </w:p>
        </w:tc>
        <w:tc>
          <w:tcPr>
            <w:tcW w:w="567" w:type="dxa"/>
            <w:shd w:val="clear" w:color="auto" w:fill="DAE9F7" w:themeFill="text2" w:themeFillTint="1A"/>
          </w:tcPr>
          <w:p w14:paraId="7E423BC4" w14:textId="77777777" w:rsidR="0018131D" w:rsidRPr="00C81A95" w:rsidRDefault="0018131D" w:rsidP="0024709C">
            <w:pPr>
              <w:jc w:val="center"/>
              <w:rPr>
                <w:ins w:id="218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219" w:author="Yu-Kun Tsai" w:date="2024-08-16T01:25:00Z" w16du:dateUtc="2024-08-15T17:25:00Z">
              <w:r>
                <w:rPr>
                  <w:rFonts w:ascii="標楷體" w:eastAsia="標楷體" w:hAnsi="標楷體" w:cs="Calibri" w:hint="eastAsia"/>
                  <w:b/>
                  <w:bCs/>
                </w:rPr>
                <w:t>1</w:t>
              </w:r>
            </w:ins>
          </w:p>
        </w:tc>
        <w:tc>
          <w:tcPr>
            <w:tcW w:w="1984" w:type="dxa"/>
            <w:shd w:val="clear" w:color="auto" w:fill="DAE9F7" w:themeFill="text2" w:themeFillTint="1A"/>
          </w:tcPr>
          <w:p w14:paraId="4DFBC3D7" w14:textId="77777777" w:rsidR="0018131D" w:rsidRPr="00C81A95" w:rsidRDefault="0018131D" w:rsidP="0024709C">
            <w:pPr>
              <w:jc w:val="center"/>
              <w:rPr>
                <w:ins w:id="220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221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  <w:b/>
                  <w:bCs/>
                </w:rPr>
                <w:t>詳細性</w:t>
              </w:r>
            </w:ins>
          </w:p>
        </w:tc>
        <w:tc>
          <w:tcPr>
            <w:tcW w:w="567" w:type="dxa"/>
            <w:shd w:val="clear" w:color="auto" w:fill="DAE9F7" w:themeFill="text2" w:themeFillTint="1A"/>
          </w:tcPr>
          <w:p w14:paraId="4E94EFD6" w14:textId="77777777" w:rsidR="0018131D" w:rsidRPr="00C81A95" w:rsidRDefault="0018131D" w:rsidP="0024709C">
            <w:pPr>
              <w:jc w:val="center"/>
              <w:rPr>
                <w:ins w:id="222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223" w:author="Yu-Kun Tsai" w:date="2024-08-16T01:25:00Z" w16du:dateUtc="2024-08-15T17:25:00Z">
              <w:r>
                <w:rPr>
                  <w:rFonts w:ascii="標楷體" w:eastAsia="標楷體" w:hAnsi="標楷體" w:cs="Calibri" w:hint="eastAsia"/>
                  <w:b/>
                  <w:bCs/>
                </w:rPr>
                <w:t>1</w:t>
              </w:r>
            </w:ins>
          </w:p>
        </w:tc>
        <w:tc>
          <w:tcPr>
            <w:tcW w:w="1701" w:type="dxa"/>
            <w:shd w:val="clear" w:color="auto" w:fill="DAE9F7" w:themeFill="text2" w:themeFillTint="1A"/>
          </w:tcPr>
          <w:p w14:paraId="42C1D1B0" w14:textId="77777777" w:rsidR="0018131D" w:rsidRPr="00C81A95" w:rsidRDefault="0018131D" w:rsidP="0024709C">
            <w:pPr>
              <w:jc w:val="center"/>
              <w:rPr>
                <w:ins w:id="224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225" w:author="Yu-Kun Tsai" w:date="2024-08-16T01:25:00Z" w16du:dateUtc="2024-08-15T17:25:00Z">
              <w:r w:rsidRPr="00C81A95">
                <w:rPr>
                  <w:rFonts w:ascii="標楷體" w:eastAsia="標楷體" w:hAnsi="標楷體" w:cs="Calibri" w:hint="eastAsia"/>
                  <w:b/>
                  <w:bCs/>
                </w:rPr>
                <w:t>正向</w:t>
              </w:r>
              <w:r w:rsidRPr="00C81A95">
                <w:rPr>
                  <w:rFonts w:ascii="標楷體" w:eastAsia="標楷體" w:hAnsi="標楷體" w:cs="Calibri"/>
                  <w:b/>
                  <w:bCs/>
                </w:rPr>
                <w:t>建議</w:t>
              </w:r>
            </w:ins>
          </w:p>
        </w:tc>
        <w:tc>
          <w:tcPr>
            <w:tcW w:w="567" w:type="dxa"/>
            <w:shd w:val="clear" w:color="auto" w:fill="DAE9F7" w:themeFill="text2" w:themeFillTint="1A"/>
          </w:tcPr>
          <w:p w14:paraId="20962AD3" w14:textId="77777777" w:rsidR="0018131D" w:rsidRPr="00C81A95" w:rsidRDefault="0018131D" w:rsidP="0024709C">
            <w:pPr>
              <w:jc w:val="center"/>
              <w:rPr>
                <w:ins w:id="226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227" w:author="Yu-Kun Tsai" w:date="2024-08-16T01:25:00Z" w16du:dateUtc="2024-08-15T17:25:00Z">
              <w:r>
                <w:rPr>
                  <w:rFonts w:ascii="標楷體" w:eastAsia="標楷體" w:hAnsi="標楷體" w:cs="Calibri" w:hint="eastAsia"/>
                  <w:b/>
                  <w:bCs/>
                </w:rPr>
                <w:t>1</w:t>
              </w:r>
            </w:ins>
          </w:p>
        </w:tc>
      </w:tr>
      <w:tr w:rsidR="0018131D" w:rsidRPr="00C81A95" w14:paraId="5056EDBC" w14:textId="77777777" w:rsidTr="0024709C">
        <w:trPr>
          <w:trHeight w:val="851"/>
          <w:ins w:id="228" w:author="Yu-Kun Tsai" w:date="2024-08-16T01:25:00Z"/>
        </w:trPr>
        <w:tc>
          <w:tcPr>
            <w:tcW w:w="704" w:type="dxa"/>
            <w:vMerge/>
          </w:tcPr>
          <w:p w14:paraId="5AAD4037" w14:textId="77777777" w:rsidR="0018131D" w:rsidRPr="00C81A95" w:rsidRDefault="0018131D" w:rsidP="0024709C">
            <w:pPr>
              <w:jc w:val="both"/>
              <w:rPr>
                <w:ins w:id="229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43856070" w14:textId="77777777" w:rsidR="0018131D" w:rsidRPr="00C81A95" w:rsidRDefault="0018131D" w:rsidP="0024709C">
            <w:pPr>
              <w:jc w:val="both"/>
              <w:rPr>
                <w:ins w:id="230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1985" w:type="dxa"/>
          </w:tcPr>
          <w:p w14:paraId="6ED17616" w14:textId="77777777" w:rsidR="0018131D" w:rsidRPr="00C81A95" w:rsidRDefault="0018131D" w:rsidP="0024709C">
            <w:pPr>
              <w:jc w:val="both"/>
              <w:rPr>
                <w:ins w:id="231" w:author="Yu-Kun Tsai" w:date="2024-08-16T01:25:00Z" w16du:dateUtc="2024-08-15T17:25:00Z"/>
                <w:rFonts w:ascii="標楷體" w:eastAsia="標楷體" w:hAnsi="標楷體" w:cs="Calibri"/>
              </w:rPr>
            </w:pPr>
            <w:ins w:id="232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正確判斷演算法或</w:t>
              </w:r>
              <w:r w:rsidRPr="00C81A95">
                <w:rPr>
                  <w:rFonts w:ascii="標楷體" w:eastAsia="標楷體" w:hAnsi="標楷體" w:cs="Calibri" w:hint="eastAsia"/>
                </w:rPr>
                <w:t>函數</w:t>
              </w:r>
              <w:r w:rsidRPr="00C81A95">
                <w:rPr>
                  <w:rFonts w:ascii="標楷體" w:eastAsia="標楷體" w:hAnsi="標楷體" w:cs="Calibri"/>
                </w:rPr>
                <w:t>名稱與功能</w:t>
              </w:r>
            </w:ins>
          </w:p>
        </w:tc>
        <w:tc>
          <w:tcPr>
            <w:tcW w:w="567" w:type="dxa"/>
          </w:tcPr>
          <w:p w14:paraId="74AC1C2E" w14:textId="77777777" w:rsidR="0018131D" w:rsidRPr="00C81A95" w:rsidRDefault="0018131D" w:rsidP="0024709C">
            <w:pPr>
              <w:jc w:val="center"/>
              <w:rPr>
                <w:ins w:id="233" w:author="Yu-Kun Tsai" w:date="2024-08-16T01:25:00Z" w16du:dateUtc="2024-08-15T17:25:00Z"/>
                <w:rFonts w:ascii="標楷體" w:eastAsia="標楷體" w:hAnsi="標楷體" w:cs="Calibri"/>
              </w:rPr>
            </w:pPr>
            <w:ins w:id="234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  <w:tc>
          <w:tcPr>
            <w:tcW w:w="1984" w:type="dxa"/>
          </w:tcPr>
          <w:p w14:paraId="09C20A06" w14:textId="77777777" w:rsidR="0018131D" w:rsidRPr="00C81A95" w:rsidRDefault="0018131D" w:rsidP="0024709C">
            <w:pPr>
              <w:jc w:val="both"/>
              <w:rPr>
                <w:ins w:id="235" w:author="Yu-Kun Tsai" w:date="2024-08-16T01:25:00Z" w16du:dateUtc="2024-08-15T17:25:00Z"/>
                <w:rFonts w:ascii="標楷體" w:eastAsia="標楷體" w:hAnsi="標楷體" w:cs="Calibri"/>
              </w:rPr>
            </w:pPr>
            <w:ins w:id="236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詳細描述，包括主要邏輯和次要邏輯</w:t>
              </w:r>
            </w:ins>
          </w:p>
        </w:tc>
        <w:tc>
          <w:tcPr>
            <w:tcW w:w="567" w:type="dxa"/>
          </w:tcPr>
          <w:p w14:paraId="74073EA6" w14:textId="77777777" w:rsidR="0018131D" w:rsidRPr="00C81A95" w:rsidRDefault="0018131D" w:rsidP="0024709C">
            <w:pPr>
              <w:jc w:val="center"/>
              <w:rPr>
                <w:ins w:id="237" w:author="Yu-Kun Tsai" w:date="2024-08-16T01:25:00Z" w16du:dateUtc="2024-08-15T17:25:00Z"/>
                <w:rFonts w:ascii="標楷體" w:eastAsia="標楷體" w:hAnsi="標楷體" w:cs="Calibri"/>
              </w:rPr>
            </w:pPr>
            <w:ins w:id="238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  <w:tc>
          <w:tcPr>
            <w:tcW w:w="1701" w:type="dxa"/>
          </w:tcPr>
          <w:p w14:paraId="54FB6887" w14:textId="77777777" w:rsidR="0018131D" w:rsidRPr="00C81A95" w:rsidRDefault="0018131D" w:rsidP="0024709C">
            <w:pPr>
              <w:jc w:val="both"/>
              <w:rPr>
                <w:ins w:id="239" w:author="Yu-Kun Tsai" w:date="2024-08-16T01:25:00Z" w16du:dateUtc="2024-08-15T17:25:00Z"/>
                <w:rFonts w:ascii="標楷體" w:eastAsia="標楷體" w:hAnsi="標楷體" w:cs="Calibri"/>
              </w:rPr>
            </w:pPr>
            <w:ins w:id="240" w:author="Yu-Kun Tsai" w:date="2024-08-16T01:25:00Z" w16du:dateUtc="2024-08-15T17:25:00Z">
              <w:r w:rsidRPr="00C81A95">
                <w:rPr>
                  <w:rFonts w:ascii="標楷體" w:eastAsia="標楷體" w:hAnsi="標楷體" w:cs="Calibri" w:hint="eastAsia"/>
                </w:rPr>
                <w:t>能夠教導</w:t>
              </w:r>
              <w:r w:rsidRPr="00C81A95">
                <w:rPr>
                  <w:rFonts w:ascii="標楷體" w:eastAsia="標楷體" w:hAnsi="標楷體" w:cs="Calibri"/>
                </w:rPr>
                <w:t>演算法或</w:t>
              </w:r>
              <w:r w:rsidRPr="00C81A95">
                <w:rPr>
                  <w:rFonts w:ascii="標楷體" w:eastAsia="標楷體" w:hAnsi="標楷體" w:cs="Calibri" w:hint="eastAsia"/>
                </w:rPr>
                <w:t>函數知識(100%)</w:t>
              </w:r>
            </w:ins>
          </w:p>
        </w:tc>
        <w:tc>
          <w:tcPr>
            <w:tcW w:w="567" w:type="dxa"/>
          </w:tcPr>
          <w:p w14:paraId="4BE5F78E" w14:textId="77777777" w:rsidR="0018131D" w:rsidRPr="00C81A95" w:rsidRDefault="0018131D" w:rsidP="0024709C">
            <w:pPr>
              <w:jc w:val="center"/>
              <w:rPr>
                <w:ins w:id="241" w:author="Yu-Kun Tsai" w:date="2024-08-16T01:25:00Z" w16du:dateUtc="2024-08-15T17:25:00Z"/>
                <w:rFonts w:ascii="標楷體" w:eastAsia="標楷體" w:hAnsi="標楷體" w:cs="Calibri"/>
              </w:rPr>
            </w:pPr>
            <w:ins w:id="242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</w:tr>
      <w:tr w:rsidR="0018131D" w:rsidRPr="00C81A95" w14:paraId="662D2FB7" w14:textId="77777777" w:rsidTr="0024709C">
        <w:trPr>
          <w:trHeight w:val="776"/>
          <w:ins w:id="243" w:author="Yu-Kun Tsai" w:date="2024-08-16T01:25:00Z"/>
        </w:trPr>
        <w:tc>
          <w:tcPr>
            <w:tcW w:w="704" w:type="dxa"/>
            <w:vMerge/>
          </w:tcPr>
          <w:p w14:paraId="31EB1565" w14:textId="77777777" w:rsidR="0018131D" w:rsidRPr="00C81A95" w:rsidRDefault="0018131D" w:rsidP="0024709C">
            <w:pPr>
              <w:jc w:val="both"/>
              <w:rPr>
                <w:ins w:id="244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22A0A433" w14:textId="77777777" w:rsidR="0018131D" w:rsidRPr="00C81A95" w:rsidRDefault="0018131D" w:rsidP="0024709C">
            <w:pPr>
              <w:jc w:val="both"/>
              <w:rPr>
                <w:ins w:id="245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1985" w:type="dxa"/>
          </w:tcPr>
          <w:p w14:paraId="07C81092" w14:textId="77777777" w:rsidR="0018131D" w:rsidRPr="00C81A95" w:rsidRDefault="0018131D" w:rsidP="0024709C">
            <w:pPr>
              <w:jc w:val="both"/>
              <w:rPr>
                <w:ins w:id="246" w:author="Yu-Kun Tsai" w:date="2024-08-16T01:25:00Z" w16du:dateUtc="2024-08-15T17:25:00Z"/>
                <w:rFonts w:ascii="標楷體" w:eastAsia="標楷體" w:hAnsi="標楷體" w:cs="Calibri"/>
              </w:rPr>
            </w:pPr>
            <w:ins w:id="247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無判斷出</w:t>
              </w:r>
              <w:r w:rsidRPr="00C81A95">
                <w:rPr>
                  <w:rFonts w:ascii="標楷體" w:eastAsia="標楷體" w:hAnsi="標楷體" w:cs="Calibri" w:hint="eastAsia"/>
                </w:rPr>
                <w:t>演算法或函數</w:t>
              </w:r>
              <w:r w:rsidRPr="00C81A95">
                <w:rPr>
                  <w:rFonts w:ascii="標楷體" w:eastAsia="標楷體" w:hAnsi="標楷體" w:cs="Calibri"/>
                </w:rPr>
                <w:t>名稱</w:t>
              </w:r>
              <w:r w:rsidRPr="00C81A95">
                <w:rPr>
                  <w:rFonts w:ascii="標楷體" w:eastAsia="標楷體" w:hAnsi="標楷體" w:cs="Calibri" w:hint="eastAsia"/>
                </w:rPr>
                <w:t>，但可以敘述功能與</w:t>
              </w:r>
              <w:r w:rsidRPr="00C81A95">
                <w:rPr>
                  <w:rFonts w:ascii="標楷體" w:eastAsia="標楷體" w:hAnsi="標楷體" w:cs="Calibri" w:hint="eastAsia"/>
                </w:rPr>
                <w:lastRenderedPageBreak/>
                <w:t>結構</w:t>
              </w:r>
            </w:ins>
          </w:p>
        </w:tc>
        <w:tc>
          <w:tcPr>
            <w:tcW w:w="567" w:type="dxa"/>
          </w:tcPr>
          <w:p w14:paraId="213074ED" w14:textId="77777777" w:rsidR="0018131D" w:rsidRPr="00C81A95" w:rsidRDefault="0018131D" w:rsidP="0024709C">
            <w:pPr>
              <w:jc w:val="center"/>
              <w:rPr>
                <w:ins w:id="248" w:author="Yu-Kun Tsai" w:date="2024-08-16T01:25:00Z" w16du:dateUtc="2024-08-15T17:25:00Z"/>
                <w:rFonts w:ascii="標楷體" w:eastAsia="標楷體" w:hAnsi="標楷體" w:cs="Calibri"/>
              </w:rPr>
            </w:pPr>
            <w:ins w:id="249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lastRenderedPageBreak/>
                <w:t>0</w:t>
              </w:r>
            </w:ins>
          </w:p>
        </w:tc>
        <w:tc>
          <w:tcPr>
            <w:tcW w:w="1984" w:type="dxa"/>
          </w:tcPr>
          <w:p w14:paraId="5B02714D" w14:textId="77777777" w:rsidR="0018131D" w:rsidRPr="00C81A95" w:rsidRDefault="0018131D" w:rsidP="0024709C">
            <w:pPr>
              <w:jc w:val="both"/>
              <w:rPr>
                <w:ins w:id="250" w:author="Yu-Kun Tsai" w:date="2024-08-16T01:25:00Z" w16du:dateUtc="2024-08-15T17:25:00Z"/>
                <w:rFonts w:ascii="標楷體" w:eastAsia="標楷體" w:hAnsi="標楷體" w:cs="Calibri"/>
              </w:rPr>
            </w:pPr>
            <w:ins w:id="251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部分描述</w:t>
              </w:r>
              <w:r w:rsidRPr="00C81A95">
                <w:rPr>
                  <w:rFonts w:ascii="標楷體" w:eastAsia="標楷體" w:hAnsi="標楷體" w:cs="Calibri" w:hint="eastAsia"/>
                </w:rPr>
                <w:t>(50%)</w:t>
              </w:r>
            </w:ins>
          </w:p>
        </w:tc>
        <w:tc>
          <w:tcPr>
            <w:tcW w:w="567" w:type="dxa"/>
          </w:tcPr>
          <w:p w14:paraId="07C18293" w14:textId="77777777" w:rsidR="0018131D" w:rsidRPr="00C81A95" w:rsidRDefault="0018131D" w:rsidP="0024709C">
            <w:pPr>
              <w:jc w:val="center"/>
              <w:rPr>
                <w:ins w:id="252" w:author="Yu-Kun Tsai" w:date="2024-08-16T01:25:00Z" w16du:dateUtc="2024-08-15T17:25:00Z"/>
                <w:rFonts w:ascii="標楷體" w:eastAsia="標楷體" w:hAnsi="標楷體" w:cs="Calibri"/>
              </w:rPr>
            </w:pPr>
            <w:ins w:id="253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0</w:t>
              </w:r>
            </w:ins>
          </w:p>
        </w:tc>
        <w:tc>
          <w:tcPr>
            <w:tcW w:w="1701" w:type="dxa"/>
          </w:tcPr>
          <w:p w14:paraId="25BAEE96" w14:textId="77777777" w:rsidR="0018131D" w:rsidRPr="00C81A95" w:rsidRDefault="0018131D" w:rsidP="0024709C">
            <w:pPr>
              <w:jc w:val="both"/>
              <w:rPr>
                <w:ins w:id="254" w:author="Yu-Kun Tsai" w:date="2024-08-16T01:25:00Z" w16du:dateUtc="2024-08-15T17:25:00Z"/>
                <w:rFonts w:ascii="標楷體" w:eastAsia="標楷體" w:hAnsi="標楷體" w:cs="Calibri"/>
              </w:rPr>
            </w:pPr>
            <w:ins w:id="255" w:author="Yu-Kun Tsai" w:date="2024-08-16T01:25:00Z" w16du:dateUtc="2024-08-15T17:25:00Z">
              <w:r w:rsidRPr="00C81A95">
                <w:rPr>
                  <w:rFonts w:ascii="標楷體" w:eastAsia="標楷體" w:hAnsi="標楷體" w:cs="Calibri" w:hint="eastAsia"/>
                </w:rPr>
                <w:t>能夠教導</w:t>
              </w:r>
              <w:r w:rsidRPr="00C81A95">
                <w:rPr>
                  <w:rFonts w:ascii="標楷體" w:eastAsia="標楷體" w:hAnsi="標楷體" w:cs="Calibri"/>
                </w:rPr>
                <w:t>演算法或</w:t>
              </w:r>
              <w:r w:rsidRPr="00C81A95">
                <w:rPr>
                  <w:rFonts w:ascii="標楷體" w:eastAsia="標楷體" w:hAnsi="標楷體" w:cs="Calibri" w:hint="eastAsia"/>
                </w:rPr>
                <w:t>函數知識(50%)</w:t>
              </w:r>
            </w:ins>
          </w:p>
        </w:tc>
        <w:tc>
          <w:tcPr>
            <w:tcW w:w="567" w:type="dxa"/>
          </w:tcPr>
          <w:p w14:paraId="0F5FB847" w14:textId="77777777" w:rsidR="0018131D" w:rsidRPr="00C81A95" w:rsidRDefault="0018131D" w:rsidP="0024709C">
            <w:pPr>
              <w:jc w:val="center"/>
              <w:rPr>
                <w:ins w:id="256" w:author="Yu-Kun Tsai" w:date="2024-08-16T01:25:00Z" w16du:dateUtc="2024-08-15T17:25:00Z"/>
                <w:rFonts w:ascii="標楷體" w:eastAsia="標楷體" w:hAnsi="標楷體" w:cs="Calibri"/>
              </w:rPr>
            </w:pPr>
            <w:ins w:id="257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0</w:t>
              </w:r>
            </w:ins>
          </w:p>
        </w:tc>
      </w:tr>
      <w:tr w:rsidR="0018131D" w:rsidRPr="00C81A95" w14:paraId="1131EC61" w14:textId="77777777" w:rsidTr="0024709C">
        <w:trPr>
          <w:trHeight w:val="224"/>
          <w:ins w:id="258" w:author="Yu-Kun Tsai" w:date="2024-08-16T01:25:00Z"/>
        </w:trPr>
        <w:tc>
          <w:tcPr>
            <w:tcW w:w="704" w:type="dxa"/>
            <w:vMerge/>
          </w:tcPr>
          <w:p w14:paraId="6E8C7AF6" w14:textId="77777777" w:rsidR="0018131D" w:rsidRPr="00C81A95" w:rsidRDefault="0018131D" w:rsidP="0024709C">
            <w:pPr>
              <w:jc w:val="both"/>
              <w:rPr>
                <w:ins w:id="259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1E561665" w14:textId="77777777" w:rsidR="0018131D" w:rsidRPr="00C81A95" w:rsidRDefault="0018131D" w:rsidP="0024709C">
            <w:pPr>
              <w:jc w:val="both"/>
              <w:rPr>
                <w:ins w:id="260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1985" w:type="dxa"/>
          </w:tcPr>
          <w:p w14:paraId="67A5F13D" w14:textId="77777777" w:rsidR="0018131D" w:rsidRPr="00C81A95" w:rsidRDefault="0018131D" w:rsidP="0024709C">
            <w:pPr>
              <w:jc w:val="both"/>
              <w:rPr>
                <w:ins w:id="261" w:author="Yu-Kun Tsai" w:date="2024-08-16T01:25:00Z" w16du:dateUtc="2024-08-15T17:25:00Z"/>
                <w:rFonts w:ascii="標楷體" w:eastAsia="標楷體" w:hAnsi="標楷體" w:cs="Calibri"/>
              </w:rPr>
            </w:pPr>
            <w:ins w:id="262" w:author="Yu-Kun Tsai" w:date="2024-08-16T01:25:00Z" w16du:dateUtc="2024-08-15T17:25:00Z">
              <w:r w:rsidRPr="00C81A95">
                <w:rPr>
                  <w:rFonts w:ascii="標楷體" w:eastAsia="標楷體" w:hAnsi="標楷體" w:cs="Calibri" w:hint="eastAsia"/>
                </w:rPr>
                <w:t>無法為使用者描述功能</w:t>
              </w:r>
            </w:ins>
          </w:p>
        </w:tc>
        <w:tc>
          <w:tcPr>
            <w:tcW w:w="567" w:type="dxa"/>
          </w:tcPr>
          <w:p w14:paraId="6424951D" w14:textId="77777777" w:rsidR="0018131D" w:rsidRPr="00C81A95" w:rsidRDefault="0018131D" w:rsidP="0024709C">
            <w:pPr>
              <w:jc w:val="center"/>
              <w:rPr>
                <w:ins w:id="263" w:author="Yu-Kun Tsai" w:date="2024-08-16T01:25:00Z" w16du:dateUtc="2024-08-15T17:25:00Z"/>
                <w:rFonts w:ascii="標楷體" w:eastAsia="標楷體" w:hAnsi="標楷體" w:cs="Calibri"/>
              </w:rPr>
            </w:pPr>
            <w:ins w:id="264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-1</w:t>
              </w:r>
            </w:ins>
          </w:p>
        </w:tc>
        <w:tc>
          <w:tcPr>
            <w:tcW w:w="1984" w:type="dxa"/>
          </w:tcPr>
          <w:p w14:paraId="6A795F36" w14:textId="77777777" w:rsidR="0018131D" w:rsidRPr="00C81A95" w:rsidRDefault="0018131D" w:rsidP="0024709C">
            <w:pPr>
              <w:jc w:val="both"/>
              <w:rPr>
                <w:ins w:id="265" w:author="Yu-Kun Tsai" w:date="2024-08-16T01:25:00Z" w16du:dateUtc="2024-08-15T17:25:00Z"/>
                <w:rFonts w:ascii="標楷體" w:eastAsia="標楷體" w:hAnsi="標楷體" w:cs="Calibri"/>
              </w:rPr>
            </w:pPr>
            <w:ins w:id="266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沒有詳細描述</w:t>
              </w:r>
            </w:ins>
          </w:p>
        </w:tc>
        <w:tc>
          <w:tcPr>
            <w:tcW w:w="567" w:type="dxa"/>
          </w:tcPr>
          <w:p w14:paraId="4D46871D" w14:textId="77777777" w:rsidR="0018131D" w:rsidRPr="00C81A95" w:rsidRDefault="0018131D" w:rsidP="0024709C">
            <w:pPr>
              <w:jc w:val="center"/>
              <w:rPr>
                <w:ins w:id="267" w:author="Yu-Kun Tsai" w:date="2024-08-16T01:25:00Z" w16du:dateUtc="2024-08-15T17:25:00Z"/>
                <w:rFonts w:ascii="標楷體" w:eastAsia="標楷體" w:hAnsi="標楷體" w:cs="Calibri"/>
              </w:rPr>
            </w:pPr>
            <w:ins w:id="268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-1</w:t>
              </w:r>
            </w:ins>
          </w:p>
        </w:tc>
        <w:tc>
          <w:tcPr>
            <w:tcW w:w="1701" w:type="dxa"/>
          </w:tcPr>
          <w:p w14:paraId="25BA3DFA" w14:textId="77777777" w:rsidR="0018131D" w:rsidRPr="00C81A95" w:rsidRDefault="0018131D" w:rsidP="0024709C">
            <w:pPr>
              <w:jc w:val="both"/>
              <w:rPr>
                <w:ins w:id="269" w:author="Yu-Kun Tsai" w:date="2024-08-16T01:25:00Z" w16du:dateUtc="2024-08-15T17:25:00Z"/>
                <w:rFonts w:ascii="標楷體" w:eastAsia="標楷體" w:hAnsi="標楷體" w:cs="Calibri"/>
              </w:rPr>
            </w:pPr>
            <w:ins w:id="270" w:author="Yu-Kun Tsai" w:date="2024-08-16T01:25:00Z" w16du:dateUtc="2024-08-15T17:25:00Z">
              <w:r w:rsidRPr="00C81A95">
                <w:rPr>
                  <w:rFonts w:ascii="標楷體" w:eastAsia="標楷體" w:hAnsi="標楷體" w:cs="Calibri" w:hint="eastAsia"/>
                </w:rPr>
                <w:t>無法</w:t>
              </w:r>
              <w:r>
                <w:rPr>
                  <w:rFonts w:ascii="標楷體" w:eastAsia="標楷體" w:hAnsi="標楷體" w:cs="Calibri" w:hint="eastAsia"/>
                </w:rPr>
                <w:t>提供</w:t>
              </w:r>
              <w:r w:rsidRPr="00C81A95">
                <w:rPr>
                  <w:rFonts w:ascii="標楷體" w:eastAsia="標楷體" w:hAnsi="標楷體" w:cs="Calibri" w:hint="eastAsia"/>
                </w:rPr>
                <w:t>教學</w:t>
              </w:r>
              <w:r>
                <w:rPr>
                  <w:rFonts w:ascii="標楷體" w:eastAsia="標楷體" w:hAnsi="標楷體" w:cs="Calibri" w:hint="eastAsia"/>
                </w:rPr>
                <w:t>任何提示</w:t>
              </w:r>
            </w:ins>
          </w:p>
        </w:tc>
        <w:tc>
          <w:tcPr>
            <w:tcW w:w="567" w:type="dxa"/>
          </w:tcPr>
          <w:p w14:paraId="74E85C82" w14:textId="77777777" w:rsidR="0018131D" w:rsidRPr="00C81A95" w:rsidRDefault="0018131D" w:rsidP="0024709C">
            <w:pPr>
              <w:jc w:val="center"/>
              <w:rPr>
                <w:ins w:id="271" w:author="Yu-Kun Tsai" w:date="2024-08-16T01:25:00Z" w16du:dateUtc="2024-08-15T17:25:00Z"/>
                <w:rFonts w:ascii="標楷體" w:eastAsia="標楷體" w:hAnsi="標楷體" w:cs="Calibri"/>
              </w:rPr>
            </w:pPr>
            <w:ins w:id="272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-1</w:t>
              </w:r>
            </w:ins>
          </w:p>
        </w:tc>
      </w:tr>
      <w:tr w:rsidR="0018131D" w:rsidRPr="00C81A95" w14:paraId="5D2625DF" w14:textId="77777777" w:rsidTr="0024709C">
        <w:trPr>
          <w:trHeight w:val="290"/>
          <w:ins w:id="273" w:author="Yu-Kun Tsai" w:date="2024-08-16T01:25:00Z"/>
        </w:trPr>
        <w:tc>
          <w:tcPr>
            <w:tcW w:w="704" w:type="dxa"/>
            <w:vMerge w:val="restart"/>
          </w:tcPr>
          <w:p w14:paraId="4345F02C" w14:textId="77777777" w:rsidR="0018131D" w:rsidRPr="00C81A95" w:rsidRDefault="0018131D" w:rsidP="0024709C">
            <w:pPr>
              <w:jc w:val="both"/>
              <w:rPr>
                <w:ins w:id="274" w:author="Yu-Kun Tsai" w:date="2024-08-16T01:25:00Z" w16du:dateUtc="2024-08-15T17:25:00Z"/>
                <w:rFonts w:ascii="標楷體" w:eastAsia="標楷體" w:hAnsi="標楷體" w:cs="Calibri"/>
              </w:rPr>
            </w:pPr>
            <w:ins w:id="275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完成指定功能程式碼</w:t>
              </w:r>
            </w:ins>
          </w:p>
        </w:tc>
        <w:tc>
          <w:tcPr>
            <w:tcW w:w="2268" w:type="dxa"/>
            <w:vMerge w:val="restart"/>
          </w:tcPr>
          <w:p w14:paraId="6D1BA4E5" w14:textId="77777777" w:rsidR="0018131D" w:rsidRPr="00C81A95" w:rsidRDefault="0018131D" w:rsidP="0024709C">
            <w:pPr>
              <w:jc w:val="both"/>
              <w:rPr>
                <w:ins w:id="276" w:author="Yu-Kun Tsai" w:date="2024-08-16T01:25:00Z" w16du:dateUtc="2024-08-15T17:25:00Z"/>
                <w:rFonts w:ascii="標楷體" w:eastAsia="標楷體" w:hAnsi="標楷體" w:cs="Calibri"/>
              </w:rPr>
            </w:pPr>
            <w:ins w:id="277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當學</w:t>
              </w:r>
              <w:r w:rsidRPr="00C81A95">
                <w:rPr>
                  <w:rFonts w:ascii="標楷體" w:eastAsia="標楷體" w:hAnsi="標楷體" w:cs="Calibri" w:hint="eastAsia"/>
                </w:rPr>
                <w:t>習</w:t>
              </w:r>
              <w:r w:rsidRPr="00C81A95">
                <w:rPr>
                  <w:rFonts w:ascii="標楷體" w:eastAsia="標楷體" w:hAnsi="標楷體" w:cs="Calibri"/>
                </w:rPr>
                <w:t>程式遇到瓶頸時或需要示範成功的程式</w:t>
              </w:r>
              <w:r w:rsidRPr="00C81A95">
                <w:rPr>
                  <w:rFonts w:ascii="標楷體" w:eastAsia="標楷體" w:hAnsi="標楷體" w:cs="Calibri" w:hint="eastAsia"/>
                </w:rPr>
                <w:t>時，學習才</w:t>
              </w:r>
              <w:r w:rsidRPr="00C81A95">
                <w:rPr>
                  <w:rFonts w:ascii="標楷體" w:eastAsia="標楷體" w:hAnsi="標楷體" w:cs="Calibri"/>
                </w:rPr>
                <w:t>能有所成長</w:t>
              </w:r>
              <w:r w:rsidRPr="00C81A95">
                <w:rPr>
                  <w:rFonts w:ascii="標楷體" w:eastAsia="標楷體" w:hAnsi="標楷體" w:cs="Calibri" w:hint="eastAsia"/>
                </w:rPr>
                <w:t>。故</w:t>
              </w:r>
              <w:r w:rsidRPr="00C81A95">
                <w:rPr>
                  <w:rFonts w:ascii="標楷體" w:eastAsia="標楷體" w:hAnsi="標楷體" w:cs="Calibri"/>
                </w:rPr>
                <w:t>LLM應該要能做到這樣的助教功能。</w:t>
              </w:r>
            </w:ins>
          </w:p>
        </w:tc>
        <w:tc>
          <w:tcPr>
            <w:tcW w:w="1985" w:type="dxa"/>
            <w:shd w:val="clear" w:color="auto" w:fill="DAE9F7" w:themeFill="text2" w:themeFillTint="1A"/>
          </w:tcPr>
          <w:p w14:paraId="5891C805" w14:textId="77777777" w:rsidR="0018131D" w:rsidRPr="00C81A95" w:rsidRDefault="0018131D" w:rsidP="0024709C">
            <w:pPr>
              <w:jc w:val="center"/>
              <w:rPr>
                <w:ins w:id="278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279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  <w:b/>
                  <w:bCs/>
                </w:rPr>
                <w:t>準確性</w:t>
              </w:r>
            </w:ins>
          </w:p>
        </w:tc>
        <w:tc>
          <w:tcPr>
            <w:tcW w:w="567" w:type="dxa"/>
            <w:shd w:val="clear" w:color="auto" w:fill="DAE9F7" w:themeFill="text2" w:themeFillTint="1A"/>
          </w:tcPr>
          <w:p w14:paraId="6BB35822" w14:textId="77777777" w:rsidR="0018131D" w:rsidRPr="00C81A95" w:rsidRDefault="0018131D" w:rsidP="0024709C">
            <w:pPr>
              <w:jc w:val="center"/>
              <w:rPr>
                <w:ins w:id="280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281" w:author="Yu-Kun Tsai" w:date="2024-08-16T01:25:00Z" w16du:dateUtc="2024-08-15T17:25:00Z">
              <w:r>
                <w:rPr>
                  <w:rFonts w:ascii="標楷體" w:eastAsia="標楷體" w:hAnsi="標楷體" w:cs="Calibri" w:hint="eastAsia"/>
                  <w:b/>
                  <w:bCs/>
                </w:rPr>
                <w:t>1</w:t>
              </w:r>
            </w:ins>
          </w:p>
        </w:tc>
        <w:tc>
          <w:tcPr>
            <w:tcW w:w="1984" w:type="dxa"/>
            <w:shd w:val="clear" w:color="auto" w:fill="DAE9F7" w:themeFill="text2" w:themeFillTint="1A"/>
          </w:tcPr>
          <w:p w14:paraId="5A48F4E7" w14:textId="77777777" w:rsidR="0018131D" w:rsidRPr="00C81A95" w:rsidRDefault="0018131D" w:rsidP="0024709C">
            <w:pPr>
              <w:jc w:val="center"/>
              <w:rPr>
                <w:ins w:id="282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283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  <w:b/>
                  <w:bCs/>
                </w:rPr>
                <w:t>詳細性</w:t>
              </w:r>
            </w:ins>
          </w:p>
        </w:tc>
        <w:tc>
          <w:tcPr>
            <w:tcW w:w="567" w:type="dxa"/>
            <w:shd w:val="clear" w:color="auto" w:fill="DAE9F7" w:themeFill="text2" w:themeFillTint="1A"/>
          </w:tcPr>
          <w:p w14:paraId="3BE83921" w14:textId="77777777" w:rsidR="0018131D" w:rsidRPr="00C81A95" w:rsidRDefault="0018131D" w:rsidP="0024709C">
            <w:pPr>
              <w:jc w:val="center"/>
              <w:rPr>
                <w:ins w:id="284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285" w:author="Yu-Kun Tsai" w:date="2024-08-16T01:25:00Z" w16du:dateUtc="2024-08-15T17:25:00Z">
              <w:r>
                <w:rPr>
                  <w:rFonts w:ascii="標楷體" w:eastAsia="標楷體" w:hAnsi="標楷體" w:cs="Calibri" w:hint="eastAsia"/>
                  <w:b/>
                  <w:bCs/>
                </w:rPr>
                <w:t>1</w:t>
              </w:r>
            </w:ins>
          </w:p>
        </w:tc>
        <w:tc>
          <w:tcPr>
            <w:tcW w:w="1701" w:type="dxa"/>
            <w:shd w:val="clear" w:color="auto" w:fill="DAE9F7" w:themeFill="text2" w:themeFillTint="1A"/>
          </w:tcPr>
          <w:p w14:paraId="56E48074" w14:textId="77777777" w:rsidR="0018131D" w:rsidRPr="00C81A95" w:rsidRDefault="0018131D" w:rsidP="0024709C">
            <w:pPr>
              <w:jc w:val="center"/>
              <w:rPr>
                <w:ins w:id="286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287" w:author="Yu-Kun Tsai" w:date="2024-08-16T01:25:00Z" w16du:dateUtc="2024-08-15T17:25:00Z">
              <w:r w:rsidRPr="00C81A95">
                <w:rPr>
                  <w:rFonts w:ascii="標楷體" w:eastAsia="標楷體" w:hAnsi="標楷體" w:cs="Calibri" w:hint="eastAsia"/>
                  <w:b/>
                  <w:bCs/>
                </w:rPr>
                <w:t>正向</w:t>
              </w:r>
              <w:r w:rsidRPr="00C81A95">
                <w:rPr>
                  <w:rFonts w:ascii="標楷體" w:eastAsia="標楷體" w:hAnsi="標楷體" w:cs="Calibri"/>
                  <w:b/>
                  <w:bCs/>
                </w:rPr>
                <w:t>建議</w:t>
              </w:r>
            </w:ins>
          </w:p>
        </w:tc>
        <w:tc>
          <w:tcPr>
            <w:tcW w:w="567" w:type="dxa"/>
            <w:shd w:val="clear" w:color="auto" w:fill="DAE9F7" w:themeFill="text2" w:themeFillTint="1A"/>
          </w:tcPr>
          <w:p w14:paraId="1720B756" w14:textId="77777777" w:rsidR="0018131D" w:rsidRPr="00C81A95" w:rsidRDefault="0018131D" w:rsidP="0024709C">
            <w:pPr>
              <w:jc w:val="center"/>
              <w:rPr>
                <w:ins w:id="288" w:author="Yu-Kun Tsai" w:date="2024-08-16T01:25:00Z" w16du:dateUtc="2024-08-15T17:25:00Z"/>
                <w:rFonts w:ascii="標楷體" w:eastAsia="標楷體" w:hAnsi="標楷體" w:cs="Calibri"/>
                <w:b/>
                <w:bCs/>
              </w:rPr>
            </w:pPr>
            <w:ins w:id="289" w:author="Yu-Kun Tsai" w:date="2024-08-16T01:25:00Z" w16du:dateUtc="2024-08-15T17:25:00Z">
              <w:r>
                <w:rPr>
                  <w:rFonts w:ascii="標楷體" w:eastAsia="標楷體" w:hAnsi="標楷體" w:cs="Calibri" w:hint="eastAsia"/>
                  <w:b/>
                  <w:bCs/>
                </w:rPr>
                <w:t>1</w:t>
              </w:r>
            </w:ins>
          </w:p>
        </w:tc>
      </w:tr>
      <w:tr w:rsidR="0018131D" w:rsidRPr="00C81A95" w14:paraId="77181767" w14:textId="77777777" w:rsidTr="0024709C">
        <w:trPr>
          <w:trHeight w:val="851"/>
          <w:ins w:id="290" w:author="Yu-Kun Tsai" w:date="2024-08-16T01:25:00Z"/>
        </w:trPr>
        <w:tc>
          <w:tcPr>
            <w:tcW w:w="704" w:type="dxa"/>
            <w:vMerge/>
          </w:tcPr>
          <w:p w14:paraId="1B87CEBB" w14:textId="77777777" w:rsidR="0018131D" w:rsidRPr="00C81A95" w:rsidRDefault="0018131D" w:rsidP="0024709C">
            <w:pPr>
              <w:jc w:val="both"/>
              <w:rPr>
                <w:ins w:id="291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441292EE" w14:textId="77777777" w:rsidR="0018131D" w:rsidRPr="00C81A95" w:rsidRDefault="0018131D" w:rsidP="0024709C">
            <w:pPr>
              <w:jc w:val="both"/>
              <w:rPr>
                <w:ins w:id="292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1985" w:type="dxa"/>
          </w:tcPr>
          <w:p w14:paraId="179B9ABE" w14:textId="77777777" w:rsidR="0018131D" w:rsidRPr="00C81A95" w:rsidRDefault="0018131D" w:rsidP="0024709C">
            <w:pPr>
              <w:jc w:val="both"/>
              <w:rPr>
                <w:ins w:id="293" w:author="Yu-Kun Tsai" w:date="2024-08-16T01:25:00Z" w16du:dateUtc="2024-08-15T17:25:00Z"/>
                <w:rFonts w:ascii="標楷體" w:eastAsia="標楷體" w:hAnsi="標楷體" w:cs="Calibri"/>
              </w:rPr>
            </w:pPr>
            <w:ins w:id="294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正確理解題目要求</w:t>
              </w:r>
            </w:ins>
          </w:p>
        </w:tc>
        <w:tc>
          <w:tcPr>
            <w:tcW w:w="567" w:type="dxa"/>
          </w:tcPr>
          <w:p w14:paraId="478C1C2D" w14:textId="77777777" w:rsidR="0018131D" w:rsidRPr="00C81A95" w:rsidRDefault="0018131D" w:rsidP="0024709C">
            <w:pPr>
              <w:jc w:val="center"/>
              <w:rPr>
                <w:ins w:id="295" w:author="Yu-Kun Tsai" w:date="2024-08-16T01:25:00Z" w16du:dateUtc="2024-08-15T17:25:00Z"/>
                <w:rFonts w:ascii="標楷體" w:eastAsia="標楷體" w:hAnsi="標楷體" w:cs="Calibri"/>
              </w:rPr>
            </w:pPr>
            <w:ins w:id="296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  <w:tc>
          <w:tcPr>
            <w:tcW w:w="1984" w:type="dxa"/>
          </w:tcPr>
          <w:p w14:paraId="6521CA2E" w14:textId="77777777" w:rsidR="0018131D" w:rsidRPr="00C81A95" w:rsidRDefault="0018131D" w:rsidP="0024709C">
            <w:pPr>
              <w:jc w:val="both"/>
              <w:rPr>
                <w:ins w:id="297" w:author="Yu-Kun Tsai" w:date="2024-08-16T01:25:00Z" w16du:dateUtc="2024-08-15T17:25:00Z"/>
                <w:rFonts w:ascii="標楷體" w:eastAsia="標楷體" w:hAnsi="標楷體" w:cs="Calibri"/>
              </w:rPr>
            </w:pPr>
            <w:ins w:id="298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程式</w:t>
              </w:r>
              <w:r w:rsidRPr="00C81A95">
                <w:rPr>
                  <w:rFonts w:ascii="標楷體" w:eastAsia="標楷體" w:hAnsi="標楷體" w:cs="Calibri" w:hint="eastAsia"/>
                </w:rPr>
                <w:t>編譯無誤</w:t>
              </w:r>
              <w:r>
                <w:rPr>
                  <w:rFonts w:ascii="標楷體" w:eastAsia="標楷體" w:hAnsi="標楷體" w:cs="Calibri" w:hint="eastAsia"/>
                </w:rPr>
                <w:t>且</w:t>
              </w:r>
              <w:r w:rsidRPr="00C81A95">
                <w:rPr>
                  <w:rFonts w:ascii="標楷體" w:eastAsia="標楷體" w:hAnsi="標楷體" w:cs="Calibri" w:hint="eastAsia"/>
                </w:rPr>
                <w:t>執行結果正確</w:t>
              </w:r>
            </w:ins>
          </w:p>
        </w:tc>
        <w:tc>
          <w:tcPr>
            <w:tcW w:w="567" w:type="dxa"/>
          </w:tcPr>
          <w:p w14:paraId="5C562CC3" w14:textId="77777777" w:rsidR="0018131D" w:rsidRPr="00C81A95" w:rsidRDefault="0018131D" w:rsidP="0024709C">
            <w:pPr>
              <w:jc w:val="center"/>
              <w:rPr>
                <w:ins w:id="299" w:author="Yu-Kun Tsai" w:date="2024-08-16T01:25:00Z" w16du:dateUtc="2024-08-15T17:25:00Z"/>
                <w:rFonts w:ascii="標楷體" w:eastAsia="標楷體" w:hAnsi="標楷體" w:cs="Calibri"/>
              </w:rPr>
            </w:pPr>
            <w:ins w:id="300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  <w:tc>
          <w:tcPr>
            <w:tcW w:w="1701" w:type="dxa"/>
          </w:tcPr>
          <w:p w14:paraId="71001DD0" w14:textId="6993A8F6" w:rsidR="0018131D" w:rsidRPr="00C81A95" w:rsidRDefault="00E04C8A" w:rsidP="0024709C">
            <w:pPr>
              <w:jc w:val="both"/>
              <w:rPr>
                <w:ins w:id="301" w:author="Yu-Kun Tsai" w:date="2024-08-16T01:25:00Z" w16du:dateUtc="2024-08-15T17:25:00Z"/>
                <w:rFonts w:ascii="標楷體" w:eastAsia="標楷體" w:hAnsi="標楷體" w:cs="Calibri"/>
              </w:rPr>
            </w:pPr>
            <w:ins w:id="302" w:author="Yu-Kun Tsai" w:date="2024-08-30T00:09:00Z" w16du:dateUtc="2024-08-29T16:09:00Z">
              <w:r w:rsidRPr="00E04C8A">
                <w:rPr>
                  <w:rFonts w:ascii="標楷體" w:eastAsia="標楷體" w:hAnsi="標楷體" w:cs="Calibri" w:hint="eastAsia"/>
                </w:rPr>
                <w:t>提供架構程式的思路、注意事項與邏輯處理的技巧</w:t>
              </w:r>
            </w:ins>
          </w:p>
        </w:tc>
        <w:tc>
          <w:tcPr>
            <w:tcW w:w="567" w:type="dxa"/>
          </w:tcPr>
          <w:p w14:paraId="2C84A0C3" w14:textId="77777777" w:rsidR="0018131D" w:rsidRPr="00C81A95" w:rsidRDefault="0018131D" w:rsidP="0024709C">
            <w:pPr>
              <w:jc w:val="center"/>
              <w:rPr>
                <w:ins w:id="303" w:author="Yu-Kun Tsai" w:date="2024-08-16T01:25:00Z" w16du:dateUtc="2024-08-15T17:25:00Z"/>
                <w:rFonts w:ascii="標楷體" w:eastAsia="標楷體" w:hAnsi="標楷體" w:cs="Calibri"/>
              </w:rPr>
            </w:pPr>
            <w:ins w:id="304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</w:tr>
      <w:tr w:rsidR="0018131D" w:rsidRPr="00C81A95" w14:paraId="35ADD798" w14:textId="77777777" w:rsidTr="0024709C">
        <w:trPr>
          <w:trHeight w:val="478"/>
          <w:ins w:id="305" w:author="Yu-Kun Tsai" w:date="2024-08-16T01:25:00Z"/>
        </w:trPr>
        <w:tc>
          <w:tcPr>
            <w:tcW w:w="704" w:type="dxa"/>
            <w:vMerge/>
          </w:tcPr>
          <w:p w14:paraId="7246BDF4" w14:textId="77777777" w:rsidR="0018131D" w:rsidRPr="00C81A95" w:rsidRDefault="0018131D" w:rsidP="0024709C">
            <w:pPr>
              <w:jc w:val="both"/>
              <w:rPr>
                <w:ins w:id="306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1EF23D71" w14:textId="77777777" w:rsidR="0018131D" w:rsidRPr="00C81A95" w:rsidRDefault="0018131D" w:rsidP="0024709C">
            <w:pPr>
              <w:jc w:val="both"/>
              <w:rPr>
                <w:ins w:id="307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1985" w:type="dxa"/>
          </w:tcPr>
          <w:p w14:paraId="4E2BDF02" w14:textId="77777777" w:rsidR="0018131D" w:rsidRPr="00C81A95" w:rsidRDefault="0018131D" w:rsidP="0024709C">
            <w:pPr>
              <w:jc w:val="both"/>
              <w:rPr>
                <w:ins w:id="308" w:author="Yu-Kun Tsai" w:date="2024-08-16T01:25:00Z" w16du:dateUtc="2024-08-15T17:25:00Z"/>
                <w:rFonts w:ascii="標楷體" w:eastAsia="標楷體" w:hAnsi="標楷體" w:cs="Calibri"/>
              </w:rPr>
            </w:pPr>
            <w:ins w:id="309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無法理解題目要求</w:t>
              </w:r>
            </w:ins>
          </w:p>
        </w:tc>
        <w:tc>
          <w:tcPr>
            <w:tcW w:w="567" w:type="dxa"/>
          </w:tcPr>
          <w:p w14:paraId="04172A18" w14:textId="77777777" w:rsidR="0018131D" w:rsidRPr="00C81A95" w:rsidRDefault="0018131D" w:rsidP="0024709C">
            <w:pPr>
              <w:jc w:val="center"/>
              <w:rPr>
                <w:ins w:id="310" w:author="Yu-Kun Tsai" w:date="2024-08-16T01:25:00Z" w16du:dateUtc="2024-08-15T17:25:00Z"/>
                <w:rFonts w:ascii="標楷體" w:eastAsia="標楷體" w:hAnsi="標楷體" w:cs="Calibri"/>
              </w:rPr>
            </w:pPr>
            <w:ins w:id="311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0</w:t>
              </w:r>
            </w:ins>
          </w:p>
        </w:tc>
        <w:tc>
          <w:tcPr>
            <w:tcW w:w="1984" w:type="dxa"/>
          </w:tcPr>
          <w:p w14:paraId="07B69072" w14:textId="77777777" w:rsidR="0018131D" w:rsidRPr="00C81A95" w:rsidRDefault="0018131D" w:rsidP="0024709C">
            <w:pPr>
              <w:jc w:val="both"/>
              <w:rPr>
                <w:ins w:id="312" w:author="Yu-Kun Tsai" w:date="2024-08-16T01:25:00Z" w16du:dateUtc="2024-08-15T17:25:00Z"/>
                <w:rFonts w:ascii="標楷體" w:eastAsia="標楷體" w:hAnsi="標楷體" w:cs="Calibri"/>
              </w:rPr>
            </w:pPr>
            <w:ins w:id="313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程式</w:t>
              </w:r>
              <w:r w:rsidRPr="00C81A95">
                <w:rPr>
                  <w:rFonts w:ascii="標楷體" w:eastAsia="標楷體" w:hAnsi="標楷體" w:cs="Calibri" w:hint="eastAsia"/>
                </w:rPr>
                <w:t>編譯無誤</w:t>
              </w:r>
              <w:r>
                <w:rPr>
                  <w:rFonts w:ascii="標楷體" w:eastAsia="標楷體" w:hAnsi="標楷體" w:cs="Calibri" w:hint="eastAsia"/>
                </w:rPr>
                <w:t>但</w:t>
              </w:r>
              <w:r w:rsidRPr="00C81A95">
                <w:rPr>
                  <w:rFonts w:ascii="標楷體" w:eastAsia="標楷體" w:hAnsi="標楷體" w:cs="Calibri" w:hint="eastAsia"/>
                </w:rPr>
                <w:t>執行結果有誤</w:t>
              </w:r>
            </w:ins>
          </w:p>
        </w:tc>
        <w:tc>
          <w:tcPr>
            <w:tcW w:w="567" w:type="dxa"/>
          </w:tcPr>
          <w:p w14:paraId="01D021F6" w14:textId="77777777" w:rsidR="0018131D" w:rsidRPr="00C81A95" w:rsidRDefault="0018131D" w:rsidP="0024709C">
            <w:pPr>
              <w:jc w:val="center"/>
              <w:rPr>
                <w:ins w:id="314" w:author="Yu-Kun Tsai" w:date="2024-08-16T01:25:00Z" w16du:dateUtc="2024-08-15T17:25:00Z"/>
                <w:rFonts w:ascii="標楷體" w:eastAsia="標楷體" w:hAnsi="標楷體" w:cs="Calibri"/>
              </w:rPr>
            </w:pPr>
            <w:ins w:id="315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0</w:t>
              </w:r>
            </w:ins>
          </w:p>
        </w:tc>
        <w:tc>
          <w:tcPr>
            <w:tcW w:w="1701" w:type="dxa"/>
          </w:tcPr>
          <w:p w14:paraId="28B384DA" w14:textId="79E30A53" w:rsidR="0018131D" w:rsidRPr="00C81A95" w:rsidRDefault="0018131D" w:rsidP="0024709C">
            <w:pPr>
              <w:jc w:val="both"/>
              <w:rPr>
                <w:ins w:id="316" w:author="Yu-Kun Tsai" w:date="2024-08-16T01:25:00Z" w16du:dateUtc="2024-08-15T17:25:00Z"/>
                <w:rFonts w:ascii="標楷體" w:eastAsia="標楷體" w:hAnsi="標楷體" w:cs="Calibri"/>
              </w:rPr>
            </w:pPr>
            <w:ins w:id="317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提供</w:t>
              </w:r>
              <w:r w:rsidRPr="00C81A95">
                <w:rPr>
                  <w:rFonts w:ascii="標楷體" w:eastAsia="標楷體" w:hAnsi="標楷體" w:cs="Calibri" w:hint="eastAsia"/>
                </w:rPr>
                <w:t>應實現功能的</w:t>
              </w:r>
            </w:ins>
            <w:ins w:id="318" w:author="Yu-Kun Tsai" w:date="2024-08-30T00:10:00Z" w16du:dateUtc="2024-08-29T16:10:00Z">
              <w:r w:rsidR="00E04C8A" w:rsidRPr="00C81A95">
                <w:rPr>
                  <w:rFonts w:ascii="標楷體" w:eastAsia="標楷體" w:hAnsi="標楷體" w:cs="Calibri" w:hint="eastAsia"/>
                </w:rPr>
                <w:t>目標</w:t>
              </w:r>
              <w:r w:rsidR="00E04C8A">
                <w:rPr>
                  <w:rFonts w:ascii="標楷體" w:eastAsia="標楷體" w:hAnsi="標楷體" w:cs="Calibri" w:hint="eastAsia"/>
                </w:rPr>
                <w:t>，但沒有</w:t>
              </w:r>
              <w:r w:rsidR="00D70035">
                <w:rPr>
                  <w:rFonts w:ascii="標楷體" w:eastAsia="標楷體" w:hAnsi="標楷體" w:cs="Calibri" w:hint="eastAsia"/>
                </w:rPr>
                <w:t>具體教學</w:t>
              </w:r>
            </w:ins>
          </w:p>
        </w:tc>
        <w:tc>
          <w:tcPr>
            <w:tcW w:w="567" w:type="dxa"/>
          </w:tcPr>
          <w:p w14:paraId="09FC78AA" w14:textId="77777777" w:rsidR="0018131D" w:rsidRPr="00C81A95" w:rsidRDefault="0018131D" w:rsidP="0024709C">
            <w:pPr>
              <w:jc w:val="center"/>
              <w:rPr>
                <w:ins w:id="319" w:author="Yu-Kun Tsai" w:date="2024-08-16T01:25:00Z" w16du:dateUtc="2024-08-15T17:25:00Z"/>
                <w:rFonts w:ascii="標楷體" w:eastAsia="標楷體" w:hAnsi="標楷體" w:cs="Calibri"/>
              </w:rPr>
            </w:pPr>
            <w:ins w:id="320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0</w:t>
              </w:r>
            </w:ins>
          </w:p>
        </w:tc>
      </w:tr>
      <w:tr w:rsidR="0018131D" w:rsidRPr="00C81A95" w14:paraId="2501F373" w14:textId="77777777" w:rsidTr="0024709C">
        <w:trPr>
          <w:trHeight w:val="154"/>
          <w:ins w:id="321" w:author="Yu-Kun Tsai" w:date="2024-08-16T01:25:00Z"/>
        </w:trPr>
        <w:tc>
          <w:tcPr>
            <w:tcW w:w="704" w:type="dxa"/>
            <w:vMerge/>
          </w:tcPr>
          <w:p w14:paraId="6934A0C8" w14:textId="77777777" w:rsidR="0018131D" w:rsidRPr="00C81A95" w:rsidRDefault="0018131D" w:rsidP="0024709C">
            <w:pPr>
              <w:jc w:val="both"/>
              <w:rPr>
                <w:ins w:id="322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23090C33" w14:textId="77777777" w:rsidR="0018131D" w:rsidRPr="00C81A95" w:rsidRDefault="0018131D" w:rsidP="0024709C">
            <w:pPr>
              <w:jc w:val="both"/>
              <w:rPr>
                <w:ins w:id="323" w:author="Yu-Kun Tsai" w:date="2024-08-16T01:25:00Z" w16du:dateUtc="2024-08-15T17:25:00Z"/>
                <w:rFonts w:ascii="標楷體" w:eastAsia="標楷體" w:hAnsi="標楷體" w:cs="Calibri"/>
              </w:rPr>
            </w:pPr>
          </w:p>
        </w:tc>
        <w:tc>
          <w:tcPr>
            <w:tcW w:w="1985" w:type="dxa"/>
          </w:tcPr>
          <w:p w14:paraId="2D25B774" w14:textId="77777777" w:rsidR="0018131D" w:rsidRPr="00C81A95" w:rsidRDefault="0018131D" w:rsidP="0024709C">
            <w:pPr>
              <w:jc w:val="both"/>
              <w:rPr>
                <w:ins w:id="324" w:author="Yu-Kun Tsai" w:date="2024-08-16T01:25:00Z" w16du:dateUtc="2024-08-15T17:25:00Z"/>
                <w:rFonts w:ascii="標楷體" w:eastAsia="標楷體" w:hAnsi="標楷體" w:cs="Calibri"/>
              </w:rPr>
            </w:pPr>
            <w:ins w:id="325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錯誤</w:t>
              </w:r>
              <w:r w:rsidRPr="00C81A95">
                <w:rPr>
                  <w:rFonts w:ascii="標楷體" w:eastAsia="標楷體" w:hAnsi="標楷體" w:cs="Calibri"/>
                </w:rPr>
                <w:t>理解題目要求</w:t>
              </w:r>
            </w:ins>
          </w:p>
        </w:tc>
        <w:tc>
          <w:tcPr>
            <w:tcW w:w="567" w:type="dxa"/>
          </w:tcPr>
          <w:p w14:paraId="1AFB9617" w14:textId="77777777" w:rsidR="0018131D" w:rsidRPr="00C81A95" w:rsidRDefault="0018131D" w:rsidP="0024709C">
            <w:pPr>
              <w:jc w:val="center"/>
              <w:rPr>
                <w:ins w:id="326" w:author="Yu-Kun Tsai" w:date="2024-08-16T01:25:00Z" w16du:dateUtc="2024-08-15T17:25:00Z"/>
                <w:rFonts w:ascii="標楷體" w:eastAsia="標楷體" w:hAnsi="標楷體" w:cs="Calibri"/>
              </w:rPr>
            </w:pPr>
            <w:ins w:id="327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-1</w:t>
              </w:r>
            </w:ins>
          </w:p>
        </w:tc>
        <w:tc>
          <w:tcPr>
            <w:tcW w:w="1984" w:type="dxa"/>
          </w:tcPr>
          <w:p w14:paraId="40B9A5A1" w14:textId="77777777" w:rsidR="0018131D" w:rsidRPr="00C81A95" w:rsidRDefault="0018131D" w:rsidP="0024709C">
            <w:pPr>
              <w:jc w:val="both"/>
              <w:rPr>
                <w:ins w:id="328" w:author="Yu-Kun Tsai" w:date="2024-08-16T01:25:00Z" w16du:dateUtc="2024-08-15T17:25:00Z"/>
                <w:rFonts w:ascii="標楷體" w:eastAsia="標楷體" w:hAnsi="標楷體" w:cs="Calibri"/>
              </w:rPr>
            </w:pPr>
            <w:ins w:id="329" w:author="Yu-Kun Tsai" w:date="2024-08-16T01:25:00Z" w16du:dateUtc="2024-08-15T17:25:00Z">
              <w:r w:rsidRPr="00C81A95">
                <w:rPr>
                  <w:rFonts w:ascii="標楷體" w:eastAsia="標楷體" w:hAnsi="標楷體" w:cs="Calibri"/>
                </w:rPr>
                <w:t>程式</w:t>
              </w:r>
              <w:r w:rsidRPr="00C81A95">
                <w:rPr>
                  <w:rFonts w:ascii="標楷體" w:eastAsia="標楷體" w:hAnsi="標楷體" w:cs="Calibri" w:hint="eastAsia"/>
                </w:rPr>
                <w:t>編譯有誤</w:t>
              </w:r>
              <w:r>
                <w:rPr>
                  <w:rFonts w:ascii="標楷體" w:eastAsia="標楷體" w:hAnsi="標楷體" w:cs="Calibri" w:hint="eastAsia"/>
                </w:rPr>
                <w:t>且</w:t>
              </w:r>
              <w:r w:rsidRPr="00C81A95">
                <w:rPr>
                  <w:rFonts w:ascii="標楷體" w:eastAsia="標楷體" w:hAnsi="標楷體" w:cs="Calibri" w:hint="eastAsia"/>
                </w:rPr>
                <w:t>無法執行</w:t>
              </w:r>
            </w:ins>
          </w:p>
        </w:tc>
        <w:tc>
          <w:tcPr>
            <w:tcW w:w="567" w:type="dxa"/>
          </w:tcPr>
          <w:p w14:paraId="2D13F0F3" w14:textId="77777777" w:rsidR="0018131D" w:rsidRPr="00C81A95" w:rsidRDefault="0018131D" w:rsidP="0024709C">
            <w:pPr>
              <w:jc w:val="center"/>
              <w:rPr>
                <w:ins w:id="330" w:author="Yu-Kun Tsai" w:date="2024-08-16T01:25:00Z" w16du:dateUtc="2024-08-15T17:25:00Z"/>
                <w:rFonts w:ascii="標楷體" w:eastAsia="標楷體" w:hAnsi="標楷體" w:cs="Calibri"/>
              </w:rPr>
            </w:pPr>
            <w:ins w:id="331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-1</w:t>
              </w:r>
            </w:ins>
          </w:p>
        </w:tc>
        <w:tc>
          <w:tcPr>
            <w:tcW w:w="1701" w:type="dxa"/>
          </w:tcPr>
          <w:p w14:paraId="710F5D7C" w14:textId="77777777" w:rsidR="0018131D" w:rsidRPr="00C81A95" w:rsidRDefault="0018131D" w:rsidP="0024709C">
            <w:pPr>
              <w:jc w:val="both"/>
              <w:rPr>
                <w:ins w:id="332" w:author="Yu-Kun Tsai" w:date="2024-08-16T01:25:00Z" w16du:dateUtc="2024-08-15T17:25:00Z"/>
                <w:rFonts w:ascii="標楷體" w:eastAsia="標楷體" w:hAnsi="標楷體" w:cs="Calibri"/>
              </w:rPr>
            </w:pPr>
            <w:ins w:id="333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沒有</w:t>
              </w:r>
              <w:r w:rsidRPr="00C81A95">
                <w:rPr>
                  <w:rFonts w:ascii="標楷體" w:eastAsia="標楷體" w:hAnsi="標楷體" w:cs="Calibri" w:hint="eastAsia"/>
                </w:rPr>
                <w:t>教學功能</w:t>
              </w:r>
            </w:ins>
          </w:p>
        </w:tc>
        <w:tc>
          <w:tcPr>
            <w:tcW w:w="567" w:type="dxa"/>
          </w:tcPr>
          <w:p w14:paraId="75825BA0" w14:textId="77777777" w:rsidR="0018131D" w:rsidRPr="00C81A95" w:rsidRDefault="0018131D" w:rsidP="0024709C">
            <w:pPr>
              <w:jc w:val="center"/>
              <w:rPr>
                <w:ins w:id="334" w:author="Yu-Kun Tsai" w:date="2024-08-16T01:25:00Z" w16du:dateUtc="2024-08-15T17:25:00Z"/>
                <w:rFonts w:ascii="標楷體" w:eastAsia="標楷體" w:hAnsi="標楷體" w:cs="Calibri"/>
              </w:rPr>
            </w:pPr>
            <w:ins w:id="335" w:author="Yu-Kun Tsai" w:date="2024-08-16T01:25:00Z" w16du:dateUtc="2024-08-15T17:25:00Z">
              <w:r>
                <w:rPr>
                  <w:rFonts w:ascii="標楷體" w:eastAsia="標楷體" w:hAnsi="標楷體" w:cs="Calibri" w:hint="eastAsia"/>
                </w:rPr>
                <w:t>-1</w:t>
              </w:r>
            </w:ins>
          </w:p>
        </w:tc>
      </w:tr>
    </w:tbl>
    <w:p w14:paraId="0D2AC4D7" w14:textId="77777777" w:rsidR="0018131D" w:rsidRDefault="0018131D" w:rsidP="00846EC2">
      <w:pPr>
        <w:jc w:val="center"/>
        <w:rPr>
          <w:ins w:id="336" w:author="Yu-Kun Tsai" w:date="2024-08-16T01:25:00Z" w16du:dateUtc="2024-08-15T17:25:00Z"/>
          <w:rFonts w:ascii="標楷體" w:eastAsia="標楷體" w:hAnsi="標楷體"/>
        </w:rPr>
      </w:pPr>
    </w:p>
    <w:p w14:paraId="0E53FE42" w14:textId="77777777" w:rsidR="009A13D2" w:rsidRDefault="009A13D2" w:rsidP="009A13D2">
      <w:pPr>
        <w:rPr>
          <w:ins w:id="337" w:author="Yu-Kun Tsai" w:date="2024-08-16T01:25:00Z" w16du:dateUtc="2024-08-15T17:25:00Z"/>
          <w:rFonts w:ascii="標楷體" w:eastAsia="標楷體" w:hAnsi="標楷體"/>
        </w:rPr>
      </w:pPr>
      <w:ins w:id="338" w:author="Yu-Kun Tsai" w:date="2024-08-16T01:25:00Z" w16du:dateUtc="2024-08-15T17:25:00Z">
        <w:r>
          <w:rPr>
            <w:rFonts w:ascii="標楷體" w:eastAsia="標楷體" w:hAnsi="標楷體" w:hint="eastAsia"/>
          </w:rPr>
          <w:t>1. 立偉老師建議配分的部分參考表單樣式：非常不</w:t>
        </w:r>
        <w:proofErr w:type="gramStart"/>
        <w:r>
          <w:rPr>
            <w:rFonts w:ascii="標楷體" w:eastAsia="標楷體" w:hAnsi="標楷體" w:hint="eastAsia"/>
          </w:rPr>
          <w:t>滿意、不滿意、</w:t>
        </w:r>
        <w:proofErr w:type="gramEnd"/>
        <w:r>
          <w:rPr>
            <w:rFonts w:ascii="標楷體" w:eastAsia="標楷體" w:hAnsi="標楷體" w:hint="eastAsia"/>
          </w:rPr>
          <w:t>普通、</w:t>
        </w:r>
        <w:proofErr w:type="gramStart"/>
        <w:r>
          <w:rPr>
            <w:rFonts w:ascii="標楷體" w:eastAsia="標楷體" w:hAnsi="標楷體" w:hint="eastAsia"/>
          </w:rPr>
          <w:t>滿意、非常滿意，</w:t>
        </w:r>
        <w:proofErr w:type="gramEnd"/>
        <w:r>
          <w:rPr>
            <w:rFonts w:ascii="標楷體" w:eastAsia="標楷體" w:hAnsi="標楷體" w:hint="eastAsia"/>
          </w:rPr>
          <w:t>在負面結果可以有扣分的處理，所以我把配分統一改成有1~-1分，並把-1分的項目審視更改。</w:t>
        </w:r>
      </w:ins>
    </w:p>
    <w:p w14:paraId="474DF4E8" w14:textId="77777777" w:rsidR="009A13D2" w:rsidRDefault="009A13D2" w:rsidP="009A13D2">
      <w:pPr>
        <w:rPr>
          <w:ins w:id="339" w:author="Yu-Kun Tsai" w:date="2024-08-16T01:25:00Z" w16du:dateUtc="2024-08-15T17:25:00Z"/>
          <w:rFonts w:ascii="標楷體" w:eastAsia="標楷體" w:hAnsi="標楷體" w:cs="Calibri"/>
        </w:rPr>
      </w:pPr>
      <w:ins w:id="340" w:author="Yu-Kun Tsai" w:date="2024-08-16T01:25:00Z" w16du:dateUtc="2024-08-15T17:25:00Z">
        <w:r>
          <w:rPr>
            <w:rFonts w:ascii="標楷體" w:eastAsia="標楷體" w:hAnsi="標楷體" w:hint="eastAsia"/>
          </w:rPr>
          <w:t>2. 立偉老師建議把評分項目</w:t>
        </w:r>
        <w:r w:rsidRPr="00C81A95">
          <w:rPr>
            <w:rFonts w:ascii="標楷體" w:eastAsia="標楷體" w:hAnsi="標楷體" w:cs="Calibri"/>
            <w:b/>
            <w:bCs/>
          </w:rPr>
          <w:t>準確性</w:t>
        </w:r>
        <w:r>
          <w:rPr>
            <w:rFonts w:ascii="標楷體" w:eastAsia="標楷體" w:hAnsi="標楷體" w:hint="eastAsia"/>
          </w:rPr>
          <w:t>、</w:t>
        </w:r>
        <w:r w:rsidRPr="00C81A95">
          <w:rPr>
            <w:rFonts w:ascii="標楷體" w:eastAsia="標楷體" w:hAnsi="標楷體" w:cs="Calibri"/>
            <w:b/>
            <w:bCs/>
          </w:rPr>
          <w:t>詳細性</w:t>
        </w:r>
        <w:r>
          <w:rPr>
            <w:rFonts w:ascii="標楷體" w:eastAsia="標楷體" w:hAnsi="標楷體" w:hint="eastAsia"/>
          </w:rPr>
          <w:t>、</w:t>
        </w:r>
        <w:r w:rsidRPr="00C81A95">
          <w:rPr>
            <w:rFonts w:ascii="標楷體" w:eastAsia="標楷體" w:hAnsi="標楷體" w:cs="Calibri" w:hint="eastAsia"/>
            <w:b/>
            <w:bCs/>
          </w:rPr>
          <w:t>正向</w:t>
        </w:r>
        <w:r w:rsidRPr="00C81A95">
          <w:rPr>
            <w:rFonts w:ascii="標楷體" w:eastAsia="標楷體" w:hAnsi="標楷體" w:cs="Calibri"/>
            <w:b/>
            <w:bCs/>
          </w:rPr>
          <w:t>建議</w:t>
        </w:r>
        <w:r w:rsidRPr="0024709C">
          <w:rPr>
            <w:rFonts w:ascii="標楷體" w:eastAsia="標楷體" w:hAnsi="標楷體" w:cs="Calibri" w:hint="eastAsia"/>
          </w:rPr>
          <w:t>，</w:t>
        </w:r>
        <w:r>
          <w:rPr>
            <w:rFonts w:ascii="標楷體" w:eastAsia="標楷體" w:hAnsi="標楷體" w:cs="Calibri" w:hint="eastAsia"/>
          </w:rPr>
          <w:t>改成更具體的名字，如醫生看病有察覺病情、口述/紙本記錄病情、醫療處置／開配藥方這種取名方式，但我還想不到又具體又可以匹配每一個判斷項目中評分項目的名字，所以還沒更改。</w:t>
        </w:r>
      </w:ins>
    </w:p>
    <w:p w14:paraId="11A957AE" w14:textId="5B4552EE" w:rsidR="00C86AD9" w:rsidRDefault="00C86AD9" w:rsidP="009A13D2">
      <w:pPr>
        <w:rPr>
          <w:ins w:id="341" w:author="Yu-Kun Tsai" w:date="2024-08-16T01:25:00Z" w16du:dateUtc="2024-08-15T17:25:00Z"/>
          <w:rFonts w:ascii="標楷體" w:eastAsia="標楷體" w:hAnsi="標楷體"/>
        </w:rPr>
      </w:pPr>
      <w:ins w:id="342" w:author="Yu-Kun Tsai" w:date="2024-08-16T01:26:00Z" w16du:dateUtc="2024-08-15T17:26:00Z">
        <w:r>
          <w:rPr>
            <w:rFonts w:ascii="標楷體" w:eastAsia="標楷體" w:hAnsi="標楷體" w:cs="Calibri" w:hint="eastAsia"/>
          </w:rPr>
          <w:t>3. 以上為結合了立委老師建議與鄭院長更改</w:t>
        </w:r>
        <w:r w:rsidR="00FB7B10">
          <w:rPr>
            <w:rFonts w:ascii="標楷體" w:eastAsia="標楷體" w:hAnsi="標楷體" w:cs="Calibri" w:hint="eastAsia"/>
          </w:rPr>
          <w:t>的版本</w:t>
        </w:r>
      </w:ins>
      <w:ins w:id="343" w:author="Yu-Kun Tsai" w:date="2024-08-16T01:27:00Z" w16du:dateUtc="2024-08-15T17:27:00Z">
        <w:r w:rsidR="00FB7B10">
          <w:rPr>
            <w:rFonts w:ascii="標楷體" w:eastAsia="標楷體" w:hAnsi="標楷體" w:cs="Calibri" w:hint="eastAsia"/>
          </w:rPr>
          <w:t>。</w:t>
        </w:r>
      </w:ins>
    </w:p>
    <w:p w14:paraId="079D9A3F" w14:textId="15E5B229" w:rsidR="0018131D" w:rsidRPr="009A13D2" w:rsidRDefault="009A13D2">
      <w:pPr>
        <w:widowControl/>
        <w:rPr>
          <w:ins w:id="344" w:author="Yu-Kun Tsai" w:date="2024-08-14T18:10:00Z"/>
          <w:rFonts w:ascii="標楷體" w:eastAsia="標楷體" w:hAnsi="標楷體"/>
        </w:rPr>
        <w:pPrChange w:id="345" w:author="Yu-Kun Tsai" w:date="2024-08-16T01:25:00Z" w16du:dateUtc="2024-08-15T17:25:00Z">
          <w:pPr>
            <w:jc w:val="center"/>
          </w:pPr>
        </w:pPrChange>
      </w:pPr>
      <w:ins w:id="346" w:author="Yu-Kun Tsai" w:date="2024-08-16T01:25:00Z" w16du:dateUtc="2024-08-15T17:25:00Z">
        <w:r>
          <w:rPr>
            <w:rFonts w:ascii="標楷體" w:eastAsia="標楷體" w:hAnsi="標楷體"/>
          </w:rPr>
          <w:br w:type="page"/>
        </w:r>
      </w:ins>
    </w:p>
    <w:p w14:paraId="35930CFC" w14:textId="79FC4FF5" w:rsidR="0097274B" w:rsidRDefault="0097274B" w:rsidP="00846EC2">
      <w:pPr>
        <w:jc w:val="center"/>
        <w:rPr>
          <w:ins w:id="347" w:author="Yu-Kun Tsai" w:date="2024-08-14T18:11:00Z"/>
          <w:rFonts w:ascii="標楷體" w:eastAsia="標楷體" w:hAnsi="標楷體"/>
          <w:color w:val="000000" w:themeColor="text1"/>
        </w:rPr>
      </w:pPr>
      <w:ins w:id="348" w:author="Yu-Kun Tsai" w:date="2024-08-14T18:11:00Z">
        <w:r w:rsidRPr="0097274B">
          <w:rPr>
            <w:rFonts w:ascii="標楷體" w:eastAsia="標楷體" w:hAnsi="標楷體"/>
            <w:color w:val="000000" w:themeColor="text1"/>
            <w:rPrChange w:id="349" w:author="Yu-Kun Tsai" w:date="2024-08-14T18:11:00Z">
              <w:rPr>
                <w:rFonts w:ascii="標楷體" w:eastAsia="標楷體" w:hAnsi="標楷體"/>
              </w:rPr>
            </w:rPrChange>
          </w:rPr>
          <w:lastRenderedPageBreak/>
          <w:t>v</w:t>
        </w:r>
      </w:ins>
      <w:ins w:id="350" w:author="Yu-Kun Tsai" w:date="2024-08-14T18:10:00Z">
        <w:r w:rsidRPr="0097274B">
          <w:rPr>
            <w:rFonts w:ascii="標楷體" w:eastAsia="標楷體" w:hAnsi="標楷體"/>
            <w:color w:val="000000" w:themeColor="text1"/>
            <w:rPrChange w:id="351" w:author="Yu-Kun Tsai" w:date="2024-08-14T18:11:00Z">
              <w:rPr>
                <w:rFonts w:ascii="標楷體" w:eastAsia="標楷體" w:hAnsi="標楷體"/>
              </w:rPr>
            </w:rPrChange>
          </w:rPr>
          <w:t>20240</w:t>
        </w:r>
      </w:ins>
      <w:ins w:id="352" w:author="Yu-Kun Tsai" w:date="2024-08-14T18:11:00Z">
        <w:r w:rsidRPr="0097274B">
          <w:rPr>
            <w:rFonts w:ascii="標楷體" w:eastAsia="標楷體" w:hAnsi="標楷體"/>
            <w:color w:val="000000" w:themeColor="text1"/>
            <w:rPrChange w:id="353" w:author="Yu-Kun Tsai" w:date="2024-08-14T18:11:00Z">
              <w:rPr>
                <w:rFonts w:ascii="標楷體" w:eastAsia="標楷體" w:hAnsi="標楷體"/>
              </w:rPr>
            </w:rPrChange>
          </w:rPr>
          <w:t>814</w:t>
        </w:r>
        <w:r>
          <w:rPr>
            <w:rFonts w:ascii="標楷體" w:eastAsia="標楷體" w:hAnsi="標楷體" w:hint="eastAsia"/>
            <w:color w:val="000000" w:themeColor="text1"/>
          </w:rPr>
          <w:t>_2</w:t>
        </w:r>
      </w:ins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126"/>
        <w:gridCol w:w="426"/>
        <w:gridCol w:w="2126"/>
        <w:gridCol w:w="425"/>
        <w:gridCol w:w="1843"/>
        <w:gridCol w:w="425"/>
        <w:tblGridChange w:id="354">
          <w:tblGrid>
            <w:gridCol w:w="704"/>
            <w:gridCol w:w="2268"/>
            <w:gridCol w:w="2126"/>
            <w:gridCol w:w="426"/>
            <w:gridCol w:w="2126"/>
            <w:gridCol w:w="425"/>
            <w:gridCol w:w="1843"/>
            <w:gridCol w:w="425"/>
          </w:tblGrid>
        </w:tblGridChange>
      </w:tblGrid>
      <w:tr w:rsidR="007165F7" w:rsidRPr="00C81A95" w14:paraId="7844E1E5" w14:textId="77777777" w:rsidTr="0003426C">
        <w:trPr>
          <w:tblHeader/>
          <w:ins w:id="355" w:author="Yu-Kun Tsai" w:date="2024-08-14T18:11:00Z"/>
        </w:trPr>
        <w:tc>
          <w:tcPr>
            <w:tcW w:w="704" w:type="dxa"/>
            <w:vMerge w:val="restart"/>
            <w:shd w:val="clear" w:color="auto" w:fill="FFFF00"/>
          </w:tcPr>
          <w:p w14:paraId="023CA13E" w14:textId="77777777" w:rsidR="007165F7" w:rsidRPr="00C81A95" w:rsidRDefault="007165F7" w:rsidP="0003426C">
            <w:pPr>
              <w:jc w:val="center"/>
              <w:rPr>
                <w:ins w:id="356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357" w:author="Yu-Kun Tsai" w:date="2024-08-14T18:11:00Z">
              <w:r w:rsidRPr="00C81A95">
                <w:rPr>
                  <w:rFonts w:ascii="標楷體" w:eastAsia="標楷體" w:hAnsi="標楷體" w:cs="Calibri" w:hint="eastAsia"/>
                  <w:b/>
                  <w:bCs/>
                </w:rPr>
                <w:t>判斷項目</w:t>
              </w:r>
            </w:ins>
          </w:p>
        </w:tc>
        <w:tc>
          <w:tcPr>
            <w:tcW w:w="2268" w:type="dxa"/>
            <w:vMerge w:val="restart"/>
            <w:shd w:val="clear" w:color="auto" w:fill="FFFF00"/>
          </w:tcPr>
          <w:p w14:paraId="6B028543" w14:textId="77777777" w:rsidR="007165F7" w:rsidRPr="00C81A95" w:rsidRDefault="007165F7" w:rsidP="0003426C">
            <w:pPr>
              <w:jc w:val="center"/>
              <w:rPr>
                <w:ins w:id="358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359" w:author="Yu-Kun Tsai" w:date="2024-08-14T18:11:00Z">
              <w:r w:rsidRPr="00C81A95">
                <w:rPr>
                  <w:rFonts w:ascii="標楷體" w:eastAsia="標楷體" w:hAnsi="標楷體" w:cs="Calibri"/>
                  <w:b/>
                  <w:bCs/>
                </w:rPr>
                <w:t>目的</w:t>
              </w:r>
            </w:ins>
          </w:p>
        </w:tc>
        <w:tc>
          <w:tcPr>
            <w:tcW w:w="7371" w:type="dxa"/>
            <w:gridSpan w:val="6"/>
            <w:shd w:val="clear" w:color="auto" w:fill="FFFF00"/>
          </w:tcPr>
          <w:p w14:paraId="5ABF4EF5" w14:textId="77777777" w:rsidR="007165F7" w:rsidRPr="00C81A95" w:rsidRDefault="007165F7" w:rsidP="0003426C">
            <w:pPr>
              <w:jc w:val="center"/>
              <w:rPr>
                <w:ins w:id="360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361" w:author="Yu-Kun Tsai" w:date="2024-08-14T18:11:00Z">
              <w:r w:rsidRPr="00C81A95">
                <w:rPr>
                  <w:rFonts w:ascii="標楷體" w:eastAsia="標楷體" w:hAnsi="標楷體" w:cs="Calibri"/>
                  <w:b/>
                  <w:bCs/>
                </w:rPr>
                <w:t>評分標準</w:t>
              </w:r>
            </w:ins>
          </w:p>
        </w:tc>
      </w:tr>
      <w:tr w:rsidR="007165F7" w:rsidRPr="00C81A95" w14:paraId="38FB8925" w14:textId="77777777" w:rsidTr="0003426C">
        <w:trPr>
          <w:tblHeader/>
          <w:ins w:id="362" w:author="Yu-Kun Tsai" w:date="2024-08-14T18:11:00Z"/>
        </w:trPr>
        <w:tc>
          <w:tcPr>
            <w:tcW w:w="704" w:type="dxa"/>
            <w:vMerge/>
            <w:shd w:val="clear" w:color="auto" w:fill="FFFF00"/>
          </w:tcPr>
          <w:p w14:paraId="059B06AE" w14:textId="77777777" w:rsidR="007165F7" w:rsidRPr="00C81A95" w:rsidRDefault="007165F7" w:rsidP="0003426C">
            <w:pPr>
              <w:jc w:val="center"/>
              <w:rPr>
                <w:ins w:id="363" w:author="Yu-Kun Tsai" w:date="2024-08-14T18:11:00Z"/>
                <w:rFonts w:ascii="標楷體" w:eastAsia="標楷體" w:hAnsi="標楷體" w:cs="Calibri"/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FFFF00"/>
          </w:tcPr>
          <w:p w14:paraId="275BF7B0" w14:textId="77777777" w:rsidR="007165F7" w:rsidRPr="00C81A95" w:rsidRDefault="007165F7" w:rsidP="0003426C">
            <w:pPr>
              <w:jc w:val="center"/>
              <w:rPr>
                <w:ins w:id="364" w:author="Yu-Kun Tsai" w:date="2024-08-14T18:11:00Z"/>
                <w:rFonts w:ascii="標楷體" w:eastAsia="標楷體" w:hAnsi="標楷體" w:cs="Calibri"/>
                <w:b/>
                <w:bCs/>
              </w:rPr>
            </w:pPr>
          </w:p>
        </w:tc>
        <w:tc>
          <w:tcPr>
            <w:tcW w:w="2552" w:type="dxa"/>
            <w:gridSpan w:val="2"/>
            <w:shd w:val="clear" w:color="auto" w:fill="FFFF00"/>
          </w:tcPr>
          <w:p w14:paraId="0E39D071" w14:textId="77777777" w:rsidR="007165F7" w:rsidRPr="00C81A95" w:rsidRDefault="007165F7" w:rsidP="0003426C">
            <w:pPr>
              <w:jc w:val="center"/>
              <w:rPr>
                <w:ins w:id="365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366" w:author="Yu-Kun Tsai" w:date="2024-08-14T18:11:00Z">
              <w:r w:rsidRPr="00C81A95">
                <w:rPr>
                  <w:rFonts w:ascii="標楷體" w:eastAsia="標楷體" w:hAnsi="標楷體" w:cs="Calibri"/>
                  <w:b/>
                  <w:bCs/>
                </w:rPr>
                <w:t>評分項目1</w:t>
              </w:r>
            </w:ins>
          </w:p>
        </w:tc>
        <w:tc>
          <w:tcPr>
            <w:tcW w:w="2551" w:type="dxa"/>
            <w:gridSpan w:val="2"/>
            <w:shd w:val="clear" w:color="auto" w:fill="FFFF00"/>
          </w:tcPr>
          <w:p w14:paraId="5AFE26B0" w14:textId="77777777" w:rsidR="007165F7" w:rsidRPr="00C81A95" w:rsidRDefault="007165F7" w:rsidP="0003426C">
            <w:pPr>
              <w:jc w:val="center"/>
              <w:rPr>
                <w:ins w:id="367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368" w:author="Yu-Kun Tsai" w:date="2024-08-14T18:11:00Z">
              <w:r w:rsidRPr="00C81A95">
                <w:rPr>
                  <w:rFonts w:ascii="標楷體" w:eastAsia="標楷體" w:hAnsi="標楷體" w:cs="Calibri"/>
                  <w:b/>
                  <w:bCs/>
                </w:rPr>
                <w:t>評分項目2</w:t>
              </w:r>
            </w:ins>
          </w:p>
        </w:tc>
        <w:tc>
          <w:tcPr>
            <w:tcW w:w="2268" w:type="dxa"/>
            <w:gridSpan w:val="2"/>
            <w:shd w:val="clear" w:color="auto" w:fill="FFFF00"/>
          </w:tcPr>
          <w:p w14:paraId="631F0B25" w14:textId="77777777" w:rsidR="007165F7" w:rsidRPr="00C81A95" w:rsidRDefault="007165F7" w:rsidP="0003426C">
            <w:pPr>
              <w:jc w:val="center"/>
              <w:rPr>
                <w:ins w:id="369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370" w:author="Yu-Kun Tsai" w:date="2024-08-14T18:11:00Z">
              <w:r w:rsidRPr="00C81A95">
                <w:rPr>
                  <w:rFonts w:ascii="標楷體" w:eastAsia="標楷體" w:hAnsi="標楷體" w:cs="Calibri"/>
                  <w:b/>
                  <w:bCs/>
                </w:rPr>
                <w:t>評分項目3</w:t>
              </w:r>
            </w:ins>
          </w:p>
        </w:tc>
      </w:tr>
      <w:tr w:rsidR="007165F7" w:rsidRPr="00C81A95" w14:paraId="4286BD22" w14:textId="77777777" w:rsidTr="0003426C">
        <w:trPr>
          <w:trHeight w:val="309"/>
          <w:ins w:id="371" w:author="Yu-Kun Tsai" w:date="2024-08-14T18:11:00Z"/>
        </w:trPr>
        <w:tc>
          <w:tcPr>
            <w:tcW w:w="704" w:type="dxa"/>
            <w:vMerge w:val="restart"/>
          </w:tcPr>
          <w:p w14:paraId="24C93034" w14:textId="77777777" w:rsidR="007165F7" w:rsidRPr="00C81A95" w:rsidRDefault="007165F7" w:rsidP="0003426C">
            <w:pPr>
              <w:jc w:val="both"/>
              <w:rPr>
                <w:ins w:id="372" w:author="Yu-Kun Tsai" w:date="2024-08-14T18:11:00Z"/>
                <w:rFonts w:ascii="標楷體" w:eastAsia="標楷體" w:hAnsi="標楷體" w:cs="Calibri"/>
              </w:rPr>
            </w:pPr>
            <w:ins w:id="373" w:author="Yu-Kun Tsai" w:date="2024-08-14T18:11:00Z">
              <w:r w:rsidRPr="00C81A95">
                <w:rPr>
                  <w:rFonts w:ascii="標楷體" w:eastAsia="標楷體" w:hAnsi="標楷體" w:cs="Calibri"/>
                </w:rPr>
                <w:t>有效</w:t>
              </w:r>
              <w:proofErr w:type="gramStart"/>
              <w:r w:rsidRPr="00C81A95">
                <w:rPr>
                  <w:rFonts w:ascii="標楷體" w:eastAsia="標楷體" w:hAnsi="標楷體" w:cs="Calibri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/>
                </w:rPr>
                <w:t>圈判斷</w:t>
              </w:r>
            </w:ins>
          </w:p>
        </w:tc>
        <w:tc>
          <w:tcPr>
            <w:tcW w:w="2268" w:type="dxa"/>
            <w:vMerge w:val="restart"/>
          </w:tcPr>
          <w:p w14:paraId="554AF39C" w14:textId="77777777" w:rsidR="007165F7" w:rsidRPr="00C81A95" w:rsidRDefault="007165F7" w:rsidP="0003426C">
            <w:pPr>
              <w:jc w:val="both"/>
              <w:rPr>
                <w:ins w:id="374" w:author="Yu-Kun Tsai" w:date="2024-08-14T18:11:00Z"/>
                <w:rFonts w:ascii="標楷體" w:eastAsia="標楷體" w:hAnsi="標楷體" w:cs="Calibri"/>
              </w:rPr>
            </w:pPr>
            <w:ins w:id="375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提供特定語法學習後之應用能力，例如</w:t>
              </w:r>
              <w:r w:rsidRPr="00C81A95">
                <w:rPr>
                  <w:rFonts w:ascii="標楷體" w:eastAsia="標楷體" w:hAnsi="標楷體" w:cs="Calibri"/>
                </w:rPr>
                <w:t>不濫用</w:t>
              </w:r>
              <w:proofErr w:type="gramStart"/>
              <w:r w:rsidRPr="00C81A95">
                <w:rPr>
                  <w:rFonts w:ascii="標楷體" w:eastAsia="標楷體" w:hAnsi="標楷體" w:cs="Calibri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/>
                </w:rPr>
                <w:t>圈，確保</w:t>
              </w:r>
              <w:r w:rsidRPr="00C81A95">
                <w:rPr>
                  <w:rFonts w:ascii="標楷體" w:eastAsia="標楷體" w:hAnsi="標楷體" w:cs="Calibri" w:hint="eastAsia"/>
                </w:rPr>
                <w:t>L</w:t>
              </w:r>
              <w:r w:rsidRPr="00C81A95">
                <w:rPr>
                  <w:rFonts w:ascii="標楷體" w:eastAsia="標楷體" w:hAnsi="標楷體" w:cs="Calibri"/>
                </w:rPr>
                <w:t>LM可偵測到正確的</w:t>
              </w:r>
              <w:proofErr w:type="gramStart"/>
              <w:r w:rsidRPr="00C81A95">
                <w:rPr>
                  <w:rFonts w:ascii="標楷體" w:eastAsia="標楷體" w:hAnsi="標楷體" w:cs="Calibri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/>
                </w:rPr>
                <w:t>圈使用數量。</w:t>
              </w:r>
            </w:ins>
          </w:p>
        </w:tc>
        <w:tc>
          <w:tcPr>
            <w:tcW w:w="2126" w:type="dxa"/>
            <w:shd w:val="clear" w:color="auto" w:fill="DAE9F7" w:themeFill="text2" w:themeFillTint="1A"/>
          </w:tcPr>
          <w:p w14:paraId="377094C5" w14:textId="77777777" w:rsidR="007165F7" w:rsidRPr="00C81A95" w:rsidRDefault="007165F7" w:rsidP="0003426C">
            <w:pPr>
              <w:jc w:val="center"/>
              <w:rPr>
                <w:ins w:id="376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377" w:author="Yu-Kun Tsai" w:date="2024-08-14T18:11:00Z">
              <w:r w:rsidRPr="00C81A95">
                <w:rPr>
                  <w:rFonts w:ascii="標楷體" w:eastAsia="標楷體" w:hAnsi="標楷體" w:cs="Calibri"/>
                  <w:b/>
                  <w:bCs/>
                </w:rPr>
                <w:t>準確性</w:t>
              </w:r>
            </w:ins>
          </w:p>
        </w:tc>
        <w:tc>
          <w:tcPr>
            <w:tcW w:w="426" w:type="dxa"/>
            <w:shd w:val="clear" w:color="auto" w:fill="DAE9F7" w:themeFill="text2" w:themeFillTint="1A"/>
          </w:tcPr>
          <w:p w14:paraId="75080F06" w14:textId="77777777" w:rsidR="007165F7" w:rsidRPr="00C81A95" w:rsidRDefault="007165F7" w:rsidP="0003426C">
            <w:pPr>
              <w:jc w:val="center"/>
              <w:rPr>
                <w:ins w:id="378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379" w:author="Yu-Kun Tsai" w:date="2024-08-14T18:11:00Z">
              <w:r w:rsidRPr="00C81A95">
                <w:rPr>
                  <w:rFonts w:ascii="標楷體" w:eastAsia="標楷體" w:hAnsi="標楷體" w:cs="Calibri" w:hint="eastAsia"/>
                  <w:b/>
                  <w:bCs/>
                </w:rPr>
                <w:t>2</w:t>
              </w:r>
            </w:ins>
          </w:p>
        </w:tc>
        <w:tc>
          <w:tcPr>
            <w:tcW w:w="2126" w:type="dxa"/>
            <w:shd w:val="clear" w:color="auto" w:fill="DAE9F7" w:themeFill="text2" w:themeFillTint="1A"/>
          </w:tcPr>
          <w:p w14:paraId="513541A1" w14:textId="77777777" w:rsidR="007165F7" w:rsidRPr="00C81A95" w:rsidRDefault="007165F7" w:rsidP="0003426C">
            <w:pPr>
              <w:jc w:val="center"/>
              <w:rPr>
                <w:ins w:id="380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381" w:author="Yu-Kun Tsai" w:date="2024-08-14T18:11:00Z">
              <w:r w:rsidRPr="00C81A95">
                <w:rPr>
                  <w:rFonts w:ascii="標楷體" w:eastAsia="標楷體" w:hAnsi="標楷體" w:cs="Calibri"/>
                  <w:b/>
                  <w:bCs/>
                </w:rPr>
                <w:t>詳細性</w:t>
              </w:r>
            </w:ins>
          </w:p>
        </w:tc>
        <w:tc>
          <w:tcPr>
            <w:tcW w:w="425" w:type="dxa"/>
            <w:shd w:val="clear" w:color="auto" w:fill="DAE9F7" w:themeFill="text2" w:themeFillTint="1A"/>
          </w:tcPr>
          <w:p w14:paraId="03239F6C" w14:textId="77777777" w:rsidR="007165F7" w:rsidRPr="00C81A95" w:rsidRDefault="007165F7" w:rsidP="0003426C">
            <w:pPr>
              <w:rPr>
                <w:ins w:id="382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383" w:author="Yu-Kun Tsai" w:date="2024-08-14T18:11:00Z">
              <w:r w:rsidRPr="00C81A95">
                <w:rPr>
                  <w:rFonts w:ascii="標楷體" w:eastAsia="標楷體" w:hAnsi="標楷體" w:cs="Calibri" w:hint="eastAsia"/>
                  <w:b/>
                  <w:bCs/>
                </w:rPr>
                <w:t>2</w:t>
              </w:r>
            </w:ins>
          </w:p>
        </w:tc>
        <w:tc>
          <w:tcPr>
            <w:tcW w:w="1843" w:type="dxa"/>
            <w:shd w:val="clear" w:color="auto" w:fill="DAE9F7" w:themeFill="text2" w:themeFillTint="1A"/>
          </w:tcPr>
          <w:p w14:paraId="08A7B539" w14:textId="77777777" w:rsidR="007165F7" w:rsidRPr="00C81A95" w:rsidRDefault="007165F7" w:rsidP="0003426C">
            <w:pPr>
              <w:jc w:val="center"/>
              <w:rPr>
                <w:ins w:id="384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385" w:author="Yu-Kun Tsai" w:date="2024-08-14T18:11:00Z">
              <w:r w:rsidRPr="00C81A95">
                <w:rPr>
                  <w:rFonts w:ascii="標楷體" w:eastAsia="標楷體" w:hAnsi="標楷體" w:cs="Calibri" w:hint="eastAsia"/>
                  <w:b/>
                  <w:bCs/>
                </w:rPr>
                <w:t>正向</w:t>
              </w:r>
              <w:r w:rsidRPr="00C81A95">
                <w:rPr>
                  <w:rFonts w:ascii="標楷體" w:eastAsia="標楷體" w:hAnsi="標楷體" w:cs="Calibri"/>
                  <w:b/>
                  <w:bCs/>
                </w:rPr>
                <w:t>建議</w:t>
              </w:r>
            </w:ins>
          </w:p>
        </w:tc>
        <w:tc>
          <w:tcPr>
            <w:tcW w:w="425" w:type="dxa"/>
            <w:shd w:val="clear" w:color="auto" w:fill="DAE9F7" w:themeFill="text2" w:themeFillTint="1A"/>
          </w:tcPr>
          <w:p w14:paraId="24E00E06" w14:textId="77777777" w:rsidR="007165F7" w:rsidRPr="00C81A95" w:rsidRDefault="007165F7" w:rsidP="0003426C">
            <w:pPr>
              <w:jc w:val="center"/>
              <w:rPr>
                <w:ins w:id="386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387" w:author="Yu-Kun Tsai" w:date="2024-08-14T18:11:00Z">
              <w:r w:rsidRPr="00C81A95">
                <w:rPr>
                  <w:rFonts w:ascii="標楷體" w:eastAsia="標楷體" w:hAnsi="標楷體" w:cs="Calibri" w:hint="eastAsia"/>
                  <w:b/>
                  <w:bCs/>
                </w:rPr>
                <w:t>2</w:t>
              </w:r>
            </w:ins>
          </w:p>
        </w:tc>
      </w:tr>
      <w:tr w:rsidR="007165F7" w:rsidRPr="00C81A95" w14:paraId="2255E91D" w14:textId="77777777" w:rsidTr="0003426C">
        <w:trPr>
          <w:trHeight w:val="832"/>
          <w:ins w:id="388" w:author="Yu-Kun Tsai" w:date="2024-08-14T18:11:00Z"/>
        </w:trPr>
        <w:tc>
          <w:tcPr>
            <w:tcW w:w="704" w:type="dxa"/>
            <w:vMerge/>
          </w:tcPr>
          <w:p w14:paraId="46129E73" w14:textId="77777777" w:rsidR="007165F7" w:rsidRPr="00C81A95" w:rsidRDefault="007165F7" w:rsidP="0003426C">
            <w:pPr>
              <w:jc w:val="both"/>
              <w:rPr>
                <w:ins w:id="389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535582E2" w14:textId="77777777" w:rsidR="007165F7" w:rsidRPr="00C81A95" w:rsidRDefault="007165F7" w:rsidP="0003426C">
            <w:pPr>
              <w:jc w:val="both"/>
              <w:rPr>
                <w:ins w:id="390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126" w:type="dxa"/>
          </w:tcPr>
          <w:p w14:paraId="128B0187" w14:textId="77777777" w:rsidR="007165F7" w:rsidRPr="00C81A95" w:rsidRDefault="007165F7" w:rsidP="0003426C">
            <w:pPr>
              <w:jc w:val="both"/>
              <w:rPr>
                <w:ins w:id="391" w:author="Yu-Kun Tsai" w:date="2024-08-14T18:11:00Z"/>
                <w:rFonts w:ascii="標楷體" w:eastAsia="標楷體" w:hAnsi="標楷體" w:cs="Calibri"/>
              </w:rPr>
            </w:pPr>
            <w:ins w:id="392" w:author="Yu-Kun Tsai" w:date="2024-08-14T18:11:00Z">
              <w:r w:rsidRPr="00C81A95">
                <w:rPr>
                  <w:rFonts w:ascii="標楷體" w:eastAsia="標楷體" w:hAnsi="標楷體" w:cs="Calibri"/>
                </w:rPr>
                <w:t>正確描述程式碼</w:t>
              </w:r>
              <w:r w:rsidRPr="00C81A95">
                <w:rPr>
                  <w:rFonts w:ascii="標楷體" w:eastAsia="標楷體" w:hAnsi="標楷體" w:cs="Calibri" w:hint="eastAsia"/>
                </w:rPr>
                <w:t>的有效</w:t>
              </w:r>
              <w:proofErr w:type="gramStart"/>
              <w:r w:rsidRPr="00C81A95">
                <w:rPr>
                  <w:rFonts w:ascii="標楷體" w:eastAsia="標楷體" w:hAnsi="標楷體" w:cs="Calibri" w:hint="eastAsia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 w:hint="eastAsia"/>
                </w:rPr>
                <w:t>圈數量</w:t>
              </w:r>
            </w:ins>
          </w:p>
        </w:tc>
        <w:tc>
          <w:tcPr>
            <w:tcW w:w="426" w:type="dxa"/>
          </w:tcPr>
          <w:p w14:paraId="79C66152" w14:textId="77777777" w:rsidR="007165F7" w:rsidRPr="00C81A95" w:rsidRDefault="007165F7" w:rsidP="0003426C">
            <w:pPr>
              <w:jc w:val="center"/>
              <w:rPr>
                <w:ins w:id="393" w:author="Yu-Kun Tsai" w:date="2024-08-14T18:11:00Z"/>
                <w:rFonts w:ascii="標楷體" w:eastAsia="標楷體" w:hAnsi="標楷體" w:cs="Calibri"/>
              </w:rPr>
            </w:pPr>
            <w:ins w:id="394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2</w:t>
              </w:r>
            </w:ins>
          </w:p>
        </w:tc>
        <w:tc>
          <w:tcPr>
            <w:tcW w:w="2126" w:type="dxa"/>
          </w:tcPr>
          <w:p w14:paraId="4A90795B" w14:textId="77777777" w:rsidR="007165F7" w:rsidRPr="00C81A95" w:rsidRDefault="007165F7" w:rsidP="0003426C">
            <w:pPr>
              <w:jc w:val="both"/>
              <w:rPr>
                <w:ins w:id="395" w:author="Yu-Kun Tsai" w:date="2024-08-14T18:11:00Z"/>
                <w:rFonts w:ascii="標楷體" w:eastAsia="標楷體" w:hAnsi="標楷體" w:cs="Calibri"/>
              </w:rPr>
            </w:pPr>
            <w:ins w:id="396" w:author="Yu-Kun Tsai" w:date="2024-08-14T18:11:00Z">
              <w:r w:rsidRPr="00C81A95">
                <w:rPr>
                  <w:rFonts w:ascii="標楷體" w:eastAsia="標楷體" w:hAnsi="標楷體" w:cs="Calibri"/>
                </w:rPr>
                <w:t>詳細描述</w:t>
              </w:r>
              <w:r w:rsidRPr="00C81A95">
                <w:rPr>
                  <w:rFonts w:ascii="標楷體" w:eastAsia="標楷體" w:hAnsi="標楷體" w:cs="Calibri" w:hint="eastAsia"/>
                </w:rPr>
                <w:t>每</w:t>
              </w:r>
              <w:proofErr w:type="gramStart"/>
              <w:r w:rsidRPr="00C81A95">
                <w:rPr>
                  <w:rFonts w:ascii="標楷體" w:eastAsia="標楷體" w:hAnsi="標楷體" w:cs="Calibri" w:hint="eastAsia"/>
                </w:rPr>
                <w:t>個迴</w:t>
              </w:r>
              <w:proofErr w:type="gramEnd"/>
              <w:r w:rsidRPr="00C81A95">
                <w:rPr>
                  <w:rFonts w:ascii="標楷體" w:eastAsia="標楷體" w:hAnsi="標楷體" w:cs="Calibri" w:hint="eastAsia"/>
                </w:rPr>
                <w:t>圈的功能與判斷為無效</w:t>
              </w:r>
              <w:proofErr w:type="gramStart"/>
              <w:r w:rsidRPr="00C81A95">
                <w:rPr>
                  <w:rFonts w:ascii="標楷體" w:eastAsia="標楷體" w:hAnsi="標楷體" w:cs="Calibri" w:hint="eastAsia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 w:hint="eastAsia"/>
                </w:rPr>
                <w:t>圈的理由</w:t>
              </w:r>
            </w:ins>
          </w:p>
        </w:tc>
        <w:tc>
          <w:tcPr>
            <w:tcW w:w="425" w:type="dxa"/>
          </w:tcPr>
          <w:p w14:paraId="238C678F" w14:textId="77777777" w:rsidR="007165F7" w:rsidRPr="00C81A95" w:rsidRDefault="007165F7" w:rsidP="0003426C">
            <w:pPr>
              <w:jc w:val="center"/>
              <w:rPr>
                <w:ins w:id="397" w:author="Yu-Kun Tsai" w:date="2024-08-14T18:11:00Z"/>
                <w:rFonts w:ascii="標楷體" w:eastAsia="標楷體" w:hAnsi="標楷體" w:cs="Calibri"/>
              </w:rPr>
            </w:pPr>
            <w:ins w:id="398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2</w:t>
              </w:r>
            </w:ins>
          </w:p>
        </w:tc>
        <w:tc>
          <w:tcPr>
            <w:tcW w:w="1843" w:type="dxa"/>
          </w:tcPr>
          <w:p w14:paraId="5C6DA812" w14:textId="77777777" w:rsidR="007165F7" w:rsidRPr="00C81A95" w:rsidRDefault="007165F7" w:rsidP="0003426C">
            <w:pPr>
              <w:jc w:val="both"/>
              <w:rPr>
                <w:ins w:id="399" w:author="Yu-Kun Tsai" w:date="2024-08-14T18:11:00Z"/>
                <w:rFonts w:ascii="標楷體" w:eastAsia="標楷體" w:hAnsi="標楷體" w:cs="Calibri"/>
              </w:rPr>
            </w:pPr>
            <w:ins w:id="400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提供無效</w:t>
              </w:r>
              <w:proofErr w:type="gramStart"/>
              <w:r w:rsidRPr="00C81A95">
                <w:rPr>
                  <w:rFonts w:ascii="標楷體" w:eastAsia="標楷體" w:hAnsi="標楷體" w:cs="Calibri" w:hint="eastAsia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 w:hint="eastAsia"/>
                </w:rPr>
                <w:t>圈刪除建議、巢狀</w:t>
              </w:r>
              <w:proofErr w:type="gramStart"/>
              <w:r w:rsidRPr="00C81A95">
                <w:rPr>
                  <w:rFonts w:ascii="標楷體" w:eastAsia="標楷體" w:hAnsi="標楷體" w:cs="Calibri" w:hint="eastAsia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 w:hint="eastAsia"/>
                </w:rPr>
                <w:t>圈使用與</w:t>
              </w:r>
              <w:proofErr w:type="gramStart"/>
              <w:r w:rsidRPr="00C81A95">
                <w:rPr>
                  <w:rFonts w:ascii="標楷體" w:eastAsia="標楷體" w:hAnsi="標楷體" w:cs="Calibri" w:hint="eastAsia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 w:hint="eastAsia"/>
                </w:rPr>
                <w:t>圈類型使用建議</w:t>
              </w:r>
            </w:ins>
          </w:p>
        </w:tc>
        <w:tc>
          <w:tcPr>
            <w:tcW w:w="425" w:type="dxa"/>
          </w:tcPr>
          <w:p w14:paraId="75D5B38C" w14:textId="77777777" w:rsidR="007165F7" w:rsidRPr="00C81A95" w:rsidRDefault="007165F7" w:rsidP="0003426C">
            <w:pPr>
              <w:jc w:val="center"/>
              <w:rPr>
                <w:ins w:id="401" w:author="Yu-Kun Tsai" w:date="2024-08-14T18:11:00Z"/>
                <w:rFonts w:ascii="標楷體" w:eastAsia="標楷體" w:hAnsi="標楷體" w:cs="Calibri"/>
              </w:rPr>
            </w:pPr>
            <w:ins w:id="402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2</w:t>
              </w:r>
            </w:ins>
          </w:p>
        </w:tc>
      </w:tr>
      <w:tr w:rsidR="007165F7" w:rsidRPr="00C81A95" w14:paraId="4523F7FA" w14:textId="77777777" w:rsidTr="0003426C">
        <w:trPr>
          <w:trHeight w:val="478"/>
          <w:ins w:id="403" w:author="Yu-Kun Tsai" w:date="2024-08-14T18:11:00Z"/>
        </w:trPr>
        <w:tc>
          <w:tcPr>
            <w:tcW w:w="704" w:type="dxa"/>
            <w:vMerge/>
          </w:tcPr>
          <w:p w14:paraId="54DCBCB3" w14:textId="77777777" w:rsidR="007165F7" w:rsidRPr="00C81A95" w:rsidRDefault="007165F7" w:rsidP="0003426C">
            <w:pPr>
              <w:jc w:val="both"/>
              <w:rPr>
                <w:ins w:id="404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333FFD97" w14:textId="77777777" w:rsidR="007165F7" w:rsidRPr="00C81A95" w:rsidRDefault="007165F7" w:rsidP="0003426C">
            <w:pPr>
              <w:jc w:val="both"/>
              <w:rPr>
                <w:ins w:id="405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126" w:type="dxa"/>
          </w:tcPr>
          <w:p w14:paraId="38F0462C" w14:textId="77777777" w:rsidR="007165F7" w:rsidRPr="00C81A95" w:rsidRDefault="007165F7" w:rsidP="0003426C">
            <w:pPr>
              <w:jc w:val="both"/>
              <w:rPr>
                <w:ins w:id="406" w:author="Yu-Kun Tsai" w:date="2024-08-14T18:11:00Z"/>
                <w:rFonts w:ascii="標楷體" w:eastAsia="標楷體" w:hAnsi="標楷體" w:cs="Calibri"/>
              </w:rPr>
            </w:pPr>
            <w:ins w:id="407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部分</w:t>
              </w:r>
              <w:r w:rsidRPr="00C81A95">
                <w:rPr>
                  <w:rFonts w:ascii="標楷體" w:eastAsia="標楷體" w:hAnsi="標楷體" w:cs="Calibri"/>
                </w:rPr>
                <w:t>描述程式碼</w:t>
              </w:r>
              <w:r w:rsidRPr="00C81A95">
                <w:rPr>
                  <w:rFonts w:ascii="標楷體" w:eastAsia="標楷體" w:hAnsi="標楷體" w:cs="Calibri" w:hint="eastAsia"/>
                </w:rPr>
                <w:t>的有效</w:t>
              </w:r>
              <w:proofErr w:type="gramStart"/>
              <w:r w:rsidRPr="00C81A95">
                <w:rPr>
                  <w:rFonts w:ascii="標楷體" w:eastAsia="標楷體" w:hAnsi="標楷體" w:cs="Calibri" w:hint="eastAsia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 w:hint="eastAsia"/>
                </w:rPr>
                <w:t>圈數量(for或while其中一種有效</w:t>
              </w:r>
              <w:proofErr w:type="gramStart"/>
              <w:r w:rsidRPr="00C81A95">
                <w:rPr>
                  <w:rFonts w:ascii="標楷體" w:eastAsia="標楷體" w:hAnsi="標楷體" w:cs="Calibri" w:hint="eastAsia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 w:hint="eastAsia"/>
                </w:rPr>
                <w:t>圈判斷正確)</w:t>
              </w:r>
            </w:ins>
          </w:p>
        </w:tc>
        <w:tc>
          <w:tcPr>
            <w:tcW w:w="426" w:type="dxa"/>
          </w:tcPr>
          <w:p w14:paraId="74C0E84A" w14:textId="77777777" w:rsidR="007165F7" w:rsidRPr="00C81A95" w:rsidRDefault="007165F7" w:rsidP="0003426C">
            <w:pPr>
              <w:jc w:val="center"/>
              <w:rPr>
                <w:ins w:id="408" w:author="Yu-Kun Tsai" w:date="2024-08-14T18:11:00Z"/>
                <w:rFonts w:ascii="標楷體" w:eastAsia="標楷體" w:hAnsi="標楷體" w:cs="Calibri"/>
              </w:rPr>
            </w:pPr>
            <w:ins w:id="409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  <w:tc>
          <w:tcPr>
            <w:tcW w:w="2126" w:type="dxa"/>
          </w:tcPr>
          <w:p w14:paraId="279C44B6" w14:textId="77777777" w:rsidR="007165F7" w:rsidRPr="00C81A95" w:rsidRDefault="007165F7" w:rsidP="0003426C">
            <w:pPr>
              <w:jc w:val="both"/>
              <w:rPr>
                <w:ins w:id="410" w:author="Yu-Kun Tsai" w:date="2024-08-14T18:11:00Z"/>
                <w:rFonts w:ascii="標楷體" w:eastAsia="標楷體" w:hAnsi="標楷體" w:cs="Calibri"/>
              </w:rPr>
            </w:pPr>
            <w:ins w:id="411" w:author="Yu-Kun Tsai" w:date="2024-08-14T18:11:00Z">
              <w:r w:rsidRPr="00C81A95">
                <w:rPr>
                  <w:rFonts w:ascii="標楷體" w:eastAsia="標楷體" w:hAnsi="標楷體" w:cs="Calibri"/>
                </w:rPr>
                <w:t>詳細描述</w:t>
              </w:r>
              <w:r w:rsidRPr="00C81A95">
                <w:rPr>
                  <w:rFonts w:ascii="標楷體" w:eastAsia="標楷體" w:hAnsi="標楷體" w:cs="Calibri" w:hint="eastAsia"/>
                </w:rPr>
                <w:t>每</w:t>
              </w:r>
              <w:proofErr w:type="gramStart"/>
              <w:r w:rsidRPr="00C81A95">
                <w:rPr>
                  <w:rFonts w:ascii="標楷體" w:eastAsia="標楷體" w:hAnsi="標楷體" w:cs="Calibri" w:hint="eastAsia"/>
                </w:rPr>
                <w:t>個迴</w:t>
              </w:r>
              <w:proofErr w:type="gramEnd"/>
              <w:r w:rsidRPr="00C81A95">
                <w:rPr>
                  <w:rFonts w:ascii="標楷體" w:eastAsia="標楷體" w:hAnsi="標楷體" w:cs="Calibri" w:hint="eastAsia"/>
                </w:rPr>
                <w:t>圈判斷為無效</w:t>
              </w:r>
              <w:proofErr w:type="gramStart"/>
              <w:r w:rsidRPr="00C81A95">
                <w:rPr>
                  <w:rFonts w:ascii="標楷體" w:eastAsia="標楷體" w:hAnsi="標楷體" w:cs="Calibri" w:hint="eastAsia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 w:hint="eastAsia"/>
                </w:rPr>
                <w:t>圈的理由</w:t>
              </w:r>
            </w:ins>
          </w:p>
        </w:tc>
        <w:tc>
          <w:tcPr>
            <w:tcW w:w="425" w:type="dxa"/>
          </w:tcPr>
          <w:p w14:paraId="3104CE43" w14:textId="77777777" w:rsidR="007165F7" w:rsidRPr="00C81A95" w:rsidRDefault="007165F7" w:rsidP="0003426C">
            <w:pPr>
              <w:jc w:val="center"/>
              <w:rPr>
                <w:ins w:id="412" w:author="Yu-Kun Tsai" w:date="2024-08-14T18:11:00Z"/>
                <w:rFonts w:ascii="標楷體" w:eastAsia="標楷體" w:hAnsi="標楷體" w:cs="Calibri"/>
              </w:rPr>
            </w:pPr>
            <w:ins w:id="413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  <w:tc>
          <w:tcPr>
            <w:tcW w:w="1843" w:type="dxa"/>
          </w:tcPr>
          <w:p w14:paraId="2069B982" w14:textId="77777777" w:rsidR="007165F7" w:rsidRPr="00C81A95" w:rsidRDefault="007165F7" w:rsidP="0003426C">
            <w:pPr>
              <w:jc w:val="both"/>
              <w:rPr>
                <w:ins w:id="414" w:author="Yu-Kun Tsai" w:date="2024-08-14T18:11:00Z"/>
                <w:rFonts w:ascii="標楷體" w:eastAsia="標楷體" w:hAnsi="標楷體" w:cs="Calibri"/>
              </w:rPr>
            </w:pPr>
            <w:ins w:id="415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給予簡單建議，如無效</w:t>
              </w:r>
              <w:proofErr w:type="gramStart"/>
              <w:r w:rsidRPr="00C81A95">
                <w:rPr>
                  <w:rFonts w:ascii="標楷體" w:eastAsia="標楷體" w:hAnsi="標楷體" w:cs="Calibri" w:hint="eastAsia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 w:hint="eastAsia"/>
                </w:rPr>
                <w:t>圈刪除等</w:t>
              </w:r>
            </w:ins>
          </w:p>
        </w:tc>
        <w:tc>
          <w:tcPr>
            <w:tcW w:w="425" w:type="dxa"/>
          </w:tcPr>
          <w:p w14:paraId="12FE698D" w14:textId="77777777" w:rsidR="007165F7" w:rsidRPr="00C81A95" w:rsidRDefault="007165F7" w:rsidP="0003426C">
            <w:pPr>
              <w:jc w:val="center"/>
              <w:rPr>
                <w:ins w:id="416" w:author="Yu-Kun Tsai" w:date="2024-08-14T18:11:00Z"/>
                <w:rFonts w:ascii="標楷體" w:eastAsia="標楷體" w:hAnsi="標楷體" w:cs="Calibri"/>
              </w:rPr>
            </w:pPr>
            <w:ins w:id="417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</w:tr>
      <w:tr w:rsidR="007165F7" w:rsidRPr="00C81A95" w14:paraId="4CB2DDCC" w14:textId="77777777" w:rsidTr="0003426C">
        <w:trPr>
          <w:trHeight w:val="316"/>
          <w:ins w:id="418" w:author="Yu-Kun Tsai" w:date="2024-08-14T18:11:00Z"/>
        </w:trPr>
        <w:tc>
          <w:tcPr>
            <w:tcW w:w="704" w:type="dxa"/>
            <w:vMerge/>
          </w:tcPr>
          <w:p w14:paraId="0FECFCAD" w14:textId="77777777" w:rsidR="007165F7" w:rsidRPr="00C81A95" w:rsidRDefault="007165F7" w:rsidP="0003426C">
            <w:pPr>
              <w:jc w:val="both"/>
              <w:rPr>
                <w:ins w:id="419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11A63DEF" w14:textId="77777777" w:rsidR="007165F7" w:rsidRPr="00C81A95" w:rsidRDefault="007165F7" w:rsidP="0003426C">
            <w:pPr>
              <w:jc w:val="both"/>
              <w:rPr>
                <w:ins w:id="420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126" w:type="dxa"/>
          </w:tcPr>
          <w:p w14:paraId="31A2BF6F" w14:textId="77777777" w:rsidR="007165F7" w:rsidRPr="00C81A95" w:rsidRDefault="007165F7" w:rsidP="0003426C">
            <w:pPr>
              <w:jc w:val="both"/>
              <w:rPr>
                <w:ins w:id="421" w:author="Yu-Kun Tsai" w:date="2024-08-14T18:11:00Z"/>
                <w:rFonts w:ascii="標楷體" w:eastAsia="標楷體" w:hAnsi="標楷體" w:cs="Calibri"/>
              </w:rPr>
            </w:pPr>
            <w:ins w:id="422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無法</w:t>
              </w:r>
              <w:r w:rsidRPr="00C81A95">
                <w:rPr>
                  <w:rFonts w:ascii="標楷體" w:eastAsia="標楷體" w:hAnsi="標楷體" w:cs="Calibri"/>
                </w:rPr>
                <w:t>描述程式碼</w:t>
              </w:r>
              <w:r w:rsidRPr="00C81A95">
                <w:rPr>
                  <w:rFonts w:ascii="標楷體" w:eastAsia="標楷體" w:hAnsi="標楷體" w:cs="Calibri" w:hint="eastAsia"/>
                </w:rPr>
                <w:t>的有效</w:t>
              </w:r>
              <w:proofErr w:type="gramStart"/>
              <w:r w:rsidRPr="00C81A95">
                <w:rPr>
                  <w:rFonts w:ascii="標楷體" w:eastAsia="標楷體" w:hAnsi="標楷體" w:cs="Calibri" w:hint="eastAsia"/>
                </w:rPr>
                <w:t>迴</w:t>
              </w:r>
              <w:proofErr w:type="gramEnd"/>
              <w:r w:rsidRPr="00C81A95">
                <w:rPr>
                  <w:rFonts w:ascii="標楷體" w:eastAsia="標楷體" w:hAnsi="標楷體" w:cs="Calibri" w:hint="eastAsia"/>
                </w:rPr>
                <w:t>圈數量</w:t>
              </w:r>
            </w:ins>
          </w:p>
        </w:tc>
        <w:tc>
          <w:tcPr>
            <w:tcW w:w="426" w:type="dxa"/>
          </w:tcPr>
          <w:p w14:paraId="4B96D559" w14:textId="77777777" w:rsidR="007165F7" w:rsidRPr="00C81A95" w:rsidRDefault="007165F7" w:rsidP="0003426C">
            <w:pPr>
              <w:jc w:val="center"/>
              <w:rPr>
                <w:ins w:id="423" w:author="Yu-Kun Tsai" w:date="2024-08-14T18:11:00Z"/>
                <w:rFonts w:ascii="標楷體" w:eastAsia="標楷體" w:hAnsi="標楷體" w:cs="Calibri"/>
              </w:rPr>
            </w:pPr>
            <w:ins w:id="424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0</w:t>
              </w:r>
            </w:ins>
          </w:p>
        </w:tc>
        <w:tc>
          <w:tcPr>
            <w:tcW w:w="2126" w:type="dxa"/>
          </w:tcPr>
          <w:p w14:paraId="748390DE" w14:textId="77777777" w:rsidR="007165F7" w:rsidRPr="00C81A95" w:rsidRDefault="007165F7" w:rsidP="0003426C">
            <w:pPr>
              <w:jc w:val="both"/>
              <w:rPr>
                <w:ins w:id="425" w:author="Yu-Kun Tsai" w:date="2024-08-14T18:11:00Z"/>
                <w:rFonts w:ascii="標楷體" w:eastAsia="標楷體" w:hAnsi="標楷體" w:cs="Calibri"/>
              </w:rPr>
            </w:pPr>
            <w:ins w:id="426" w:author="Yu-Kun Tsai" w:date="2024-08-14T18:11:00Z">
              <w:r w:rsidRPr="00C81A95">
                <w:rPr>
                  <w:rFonts w:ascii="標楷體" w:eastAsia="標楷體" w:hAnsi="標楷體" w:cs="Calibri"/>
                </w:rPr>
                <w:t>沒有詳細描述</w:t>
              </w:r>
            </w:ins>
          </w:p>
        </w:tc>
        <w:tc>
          <w:tcPr>
            <w:tcW w:w="425" w:type="dxa"/>
          </w:tcPr>
          <w:p w14:paraId="7659972C" w14:textId="77777777" w:rsidR="007165F7" w:rsidRPr="00C81A95" w:rsidRDefault="007165F7" w:rsidP="0003426C">
            <w:pPr>
              <w:jc w:val="center"/>
              <w:rPr>
                <w:ins w:id="427" w:author="Yu-Kun Tsai" w:date="2024-08-14T18:11:00Z"/>
                <w:rFonts w:ascii="標楷體" w:eastAsia="標楷體" w:hAnsi="標楷體" w:cs="Calibri"/>
              </w:rPr>
            </w:pPr>
            <w:ins w:id="428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0</w:t>
              </w:r>
            </w:ins>
          </w:p>
        </w:tc>
        <w:tc>
          <w:tcPr>
            <w:tcW w:w="1843" w:type="dxa"/>
          </w:tcPr>
          <w:p w14:paraId="66095D02" w14:textId="77777777" w:rsidR="007165F7" w:rsidRPr="00C81A95" w:rsidRDefault="007165F7" w:rsidP="0003426C">
            <w:pPr>
              <w:jc w:val="both"/>
              <w:rPr>
                <w:ins w:id="429" w:author="Yu-Kun Tsai" w:date="2024-08-14T18:11:00Z"/>
                <w:rFonts w:ascii="標楷體" w:eastAsia="標楷體" w:hAnsi="標楷體" w:cs="Calibri"/>
              </w:rPr>
            </w:pPr>
            <w:ins w:id="430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無建議</w:t>
              </w:r>
            </w:ins>
          </w:p>
        </w:tc>
        <w:tc>
          <w:tcPr>
            <w:tcW w:w="425" w:type="dxa"/>
          </w:tcPr>
          <w:p w14:paraId="1041F078" w14:textId="77777777" w:rsidR="007165F7" w:rsidRPr="00C81A95" w:rsidRDefault="007165F7" w:rsidP="0003426C">
            <w:pPr>
              <w:jc w:val="center"/>
              <w:rPr>
                <w:ins w:id="431" w:author="Yu-Kun Tsai" w:date="2024-08-14T18:11:00Z"/>
                <w:rFonts w:ascii="標楷體" w:eastAsia="標楷體" w:hAnsi="標楷體" w:cs="Calibri"/>
              </w:rPr>
            </w:pPr>
            <w:ins w:id="432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0</w:t>
              </w:r>
            </w:ins>
          </w:p>
        </w:tc>
      </w:tr>
      <w:tr w:rsidR="007165F7" w:rsidRPr="00C81A95" w14:paraId="59955C62" w14:textId="77777777" w:rsidTr="0003426C">
        <w:trPr>
          <w:trHeight w:val="290"/>
          <w:ins w:id="433" w:author="Yu-Kun Tsai" w:date="2024-08-14T18:11:00Z"/>
        </w:trPr>
        <w:tc>
          <w:tcPr>
            <w:tcW w:w="704" w:type="dxa"/>
            <w:vMerge w:val="restart"/>
          </w:tcPr>
          <w:p w14:paraId="04F3A96A" w14:textId="77777777" w:rsidR="007165F7" w:rsidRPr="00C81A95" w:rsidRDefault="007165F7" w:rsidP="0003426C">
            <w:pPr>
              <w:jc w:val="both"/>
              <w:rPr>
                <w:ins w:id="434" w:author="Yu-Kun Tsai" w:date="2024-08-14T18:11:00Z"/>
                <w:rFonts w:ascii="標楷體" w:eastAsia="標楷體" w:hAnsi="標楷體" w:cs="Calibri"/>
              </w:rPr>
            </w:pPr>
            <w:ins w:id="435" w:author="Yu-Kun Tsai" w:date="2024-08-14T18:11:00Z">
              <w:r w:rsidRPr="00C81A95">
                <w:rPr>
                  <w:rFonts w:ascii="標楷體" w:eastAsia="標楷體" w:hAnsi="標楷體" w:cs="Calibri"/>
                </w:rPr>
                <w:t>語法錯誤判斷</w:t>
              </w:r>
            </w:ins>
          </w:p>
        </w:tc>
        <w:tc>
          <w:tcPr>
            <w:tcW w:w="2268" w:type="dxa"/>
            <w:vMerge w:val="restart"/>
          </w:tcPr>
          <w:p w14:paraId="12B6F3DE" w14:textId="77777777" w:rsidR="007165F7" w:rsidRPr="00C81A95" w:rsidRDefault="007165F7" w:rsidP="0003426C">
            <w:pPr>
              <w:jc w:val="both"/>
              <w:rPr>
                <w:ins w:id="436" w:author="Yu-Kun Tsai" w:date="2024-08-14T18:11:00Z"/>
                <w:rFonts w:ascii="標楷體" w:eastAsia="標楷體" w:hAnsi="標楷體" w:cs="Calibri"/>
              </w:rPr>
            </w:pPr>
            <w:ins w:id="437" w:author="Yu-Kun Tsai" w:date="2024-08-14T18:11:00Z">
              <w:r w:rsidRPr="00C81A95">
                <w:rPr>
                  <w:rFonts w:ascii="標楷體" w:eastAsia="標楷體" w:hAnsi="標楷體" w:cs="Calibri"/>
                </w:rPr>
                <w:t>LLM應能</w:t>
              </w:r>
              <w:r w:rsidRPr="00C81A95">
                <w:rPr>
                  <w:rFonts w:ascii="標楷體" w:eastAsia="標楷體" w:hAnsi="標楷體" w:cs="Calibri" w:hint="eastAsia"/>
                </w:rPr>
                <w:t>協</w:t>
              </w:r>
              <w:r w:rsidRPr="00C81A95">
                <w:rPr>
                  <w:rFonts w:ascii="標楷體" w:eastAsia="標楷體" w:hAnsi="標楷體" w:cs="Calibri"/>
                </w:rPr>
                <w:t>助察覺語法錯誤，並教導正確語法，</w:t>
              </w:r>
              <w:r w:rsidRPr="00C81A95">
                <w:rPr>
                  <w:rFonts w:ascii="標楷體" w:eastAsia="標楷體" w:hAnsi="標楷體" w:cs="Calibri" w:hint="eastAsia"/>
                </w:rPr>
                <w:t>提升學習效率</w:t>
              </w:r>
              <w:r w:rsidRPr="00C81A95">
                <w:rPr>
                  <w:rFonts w:ascii="標楷體" w:eastAsia="標楷體" w:hAnsi="標楷體" w:cs="Calibri"/>
                </w:rPr>
                <w:t>。</w:t>
              </w:r>
            </w:ins>
          </w:p>
        </w:tc>
        <w:tc>
          <w:tcPr>
            <w:tcW w:w="2126" w:type="dxa"/>
            <w:shd w:val="clear" w:color="auto" w:fill="DAE9F7" w:themeFill="text2" w:themeFillTint="1A"/>
          </w:tcPr>
          <w:p w14:paraId="0FB65382" w14:textId="77777777" w:rsidR="007165F7" w:rsidRPr="00C81A95" w:rsidRDefault="007165F7" w:rsidP="0003426C">
            <w:pPr>
              <w:jc w:val="center"/>
              <w:rPr>
                <w:ins w:id="438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439" w:author="Yu-Kun Tsai" w:date="2024-08-14T18:11:00Z">
              <w:r w:rsidRPr="00C81A95">
                <w:rPr>
                  <w:rFonts w:ascii="標楷體" w:eastAsia="標楷體" w:hAnsi="標楷體" w:cs="Calibri"/>
                  <w:b/>
                  <w:bCs/>
                </w:rPr>
                <w:t>準確性</w:t>
              </w:r>
            </w:ins>
          </w:p>
        </w:tc>
        <w:tc>
          <w:tcPr>
            <w:tcW w:w="426" w:type="dxa"/>
            <w:shd w:val="clear" w:color="auto" w:fill="DAE9F7" w:themeFill="text2" w:themeFillTint="1A"/>
          </w:tcPr>
          <w:p w14:paraId="60AE5D1E" w14:textId="77777777" w:rsidR="007165F7" w:rsidRPr="00C81A95" w:rsidRDefault="007165F7" w:rsidP="0003426C">
            <w:pPr>
              <w:jc w:val="center"/>
              <w:rPr>
                <w:ins w:id="440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441" w:author="Yu-Kun Tsai" w:date="2024-08-14T18:11:00Z">
              <w:r w:rsidRPr="00C81A95">
                <w:rPr>
                  <w:rFonts w:ascii="標楷體" w:eastAsia="標楷體" w:hAnsi="標楷體" w:cs="Calibri" w:hint="eastAsia"/>
                  <w:b/>
                  <w:bCs/>
                </w:rPr>
                <w:t>2</w:t>
              </w:r>
            </w:ins>
          </w:p>
        </w:tc>
        <w:tc>
          <w:tcPr>
            <w:tcW w:w="2126" w:type="dxa"/>
            <w:shd w:val="clear" w:color="auto" w:fill="DAE9F7" w:themeFill="text2" w:themeFillTint="1A"/>
          </w:tcPr>
          <w:p w14:paraId="1C373F43" w14:textId="77777777" w:rsidR="007165F7" w:rsidRPr="00C81A95" w:rsidRDefault="007165F7" w:rsidP="0003426C">
            <w:pPr>
              <w:jc w:val="center"/>
              <w:rPr>
                <w:ins w:id="442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443" w:author="Yu-Kun Tsai" w:date="2024-08-14T18:11:00Z">
              <w:r w:rsidRPr="00C81A95">
                <w:rPr>
                  <w:rFonts w:ascii="標楷體" w:eastAsia="標楷體" w:hAnsi="標楷體" w:cs="Calibri"/>
                  <w:b/>
                  <w:bCs/>
                </w:rPr>
                <w:t>詳細性</w:t>
              </w:r>
            </w:ins>
          </w:p>
        </w:tc>
        <w:tc>
          <w:tcPr>
            <w:tcW w:w="425" w:type="dxa"/>
            <w:shd w:val="clear" w:color="auto" w:fill="DAE9F7" w:themeFill="text2" w:themeFillTint="1A"/>
          </w:tcPr>
          <w:p w14:paraId="0E82AE62" w14:textId="77777777" w:rsidR="007165F7" w:rsidRPr="00C81A95" w:rsidRDefault="007165F7" w:rsidP="0003426C">
            <w:pPr>
              <w:jc w:val="center"/>
              <w:rPr>
                <w:ins w:id="444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445" w:author="Yu-Kun Tsai" w:date="2024-08-14T18:11:00Z">
              <w:r w:rsidRPr="00C81A95">
                <w:rPr>
                  <w:rFonts w:ascii="標楷體" w:eastAsia="標楷體" w:hAnsi="標楷體" w:cs="Calibri" w:hint="eastAsia"/>
                  <w:b/>
                  <w:bCs/>
                </w:rPr>
                <w:t>2</w:t>
              </w:r>
            </w:ins>
          </w:p>
        </w:tc>
        <w:tc>
          <w:tcPr>
            <w:tcW w:w="1843" w:type="dxa"/>
            <w:shd w:val="clear" w:color="auto" w:fill="DAE9F7" w:themeFill="text2" w:themeFillTint="1A"/>
          </w:tcPr>
          <w:p w14:paraId="46688C31" w14:textId="77777777" w:rsidR="007165F7" w:rsidRPr="00C81A95" w:rsidRDefault="007165F7" w:rsidP="0003426C">
            <w:pPr>
              <w:jc w:val="center"/>
              <w:rPr>
                <w:ins w:id="446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447" w:author="Yu-Kun Tsai" w:date="2024-08-14T18:11:00Z">
              <w:r w:rsidRPr="00C81A95">
                <w:rPr>
                  <w:rFonts w:ascii="標楷體" w:eastAsia="標楷體" w:hAnsi="標楷體" w:cs="Calibri" w:hint="eastAsia"/>
                  <w:b/>
                  <w:bCs/>
                </w:rPr>
                <w:t>正向</w:t>
              </w:r>
              <w:r w:rsidRPr="00C81A95">
                <w:rPr>
                  <w:rFonts w:ascii="標楷體" w:eastAsia="標楷體" w:hAnsi="標楷體" w:cs="Calibri"/>
                  <w:b/>
                  <w:bCs/>
                </w:rPr>
                <w:t>建議</w:t>
              </w:r>
            </w:ins>
          </w:p>
        </w:tc>
        <w:tc>
          <w:tcPr>
            <w:tcW w:w="425" w:type="dxa"/>
            <w:shd w:val="clear" w:color="auto" w:fill="DAE9F7" w:themeFill="text2" w:themeFillTint="1A"/>
          </w:tcPr>
          <w:p w14:paraId="33D6FC2F" w14:textId="77777777" w:rsidR="007165F7" w:rsidRPr="00C81A95" w:rsidRDefault="007165F7" w:rsidP="0003426C">
            <w:pPr>
              <w:jc w:val="center"/>
              <w:rPr>
                <w:ins w:id="448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449" w:author="Yu-Kun Tsai" w:date="2024-08-14T18:11:00Z">
              <w:r w:rsidRPr="00C81A95">
                <w:rPr>
                  <w:rFonts w:ascii="標楷體" w:eastAsia="標楷體" w:hAnsi="標楷體" w:cs="Calibri" w:hint="eastAsia"/>
                  <w:b/>
                  <w:bCs/>
                </w:rPr>
                <w:t>2</w:t>
              </w:r>
            </w:ins>
          </w:p>
        </w:tc>
      </w:tr>
      <w:tr w:rsidR="007165F7" w:rsidRPr="00C81A95" w14:paraId="696E8CAB" w14:textId="77777777" w:rsidTr="0003426C">
        <w:trPr>
          <w:trHeight w:val="851"/>
          <w:ins w:id="450" w:author="Yu-Kun Tsai" w:date="2024-08-14T18:11:00Z"/>
        </w:trPr>
        <w:tc>
          <w:tcPr>
            <w:tcW w:w="704" w:type="dxa"/>
            <w:vMerge/>
          </w:tcPr>
          <w:p w14:paraId="5205F61D" w14:textId="77777777" w:rsidR="007165F7" w:rsidRPr="00C81A95" w:rsidRDefault="007165F7" w:rsidP="0003426C">
            <w:pPr>
              <w:jc w:val="both"/>
              <w:rPr>
                <w:ins w:id="451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49BFA08F" w14:textId="77777777" w:rsidR="007165F7" w:rsidRPr="00C81A95" w:rsidRDefault="007165F7" w:rsidP="0003426C">
            <w:pPr>
              <w:jc w:val="both"/>
              <w:rPr>
                <w:ins w:id="452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126" w:type="dxa"/>
          </w:tcPr>
          <w:p w14:paraId="577F689D" w14:textId="77777777" w:rsidR="007165F7" w:rsidRPr="00C81A95" w:rsidRDefault="007165F7" w:rsidP="0003426C">
            <w:pPr>
              <w:jc w:val="both"/>
              <w:rPr>
                <w:ins w:id="453" w:author="Yu-Kun Tsai" w:date="2024-08-14T18:11:00Z"/>
                <w:rFonts w:ascii="標楷體" w:eastAsia="標楷體" w:hAnsi="標楷體" w:cs="Calibri"/>
              </w:rPr>
            </w:pPr>
            <w:ins w:id="454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完全</w:t>
              </w:r>
              <w:r w:rsidRPr="00C81A95">
                <w:rPr>
                  <w:rFonts w:ascii="標楷體" w:eastAsia="標楷體" w:hAnsi="標楷體" w:cs="Calibri"/>
                </w:rPr>
                <w:t>察覺語法錯誤</w:t>
              </w:r>
            </w:ins>
          </w:p>
        </w:tc>
        <w:tc>
          <w:tcPr>
            <w:tcW w:w="426" w:type="dxa"/>
          </w:tcPr>
          <w:p w14:paraId="4DDD20A2" w14:textId="77777777" w:rsidR="007165F7" w:rsidRPr="00C81A95" w:rsidRDefault="007165F7" w:rsidP="0003426C">
            <w:pPr>
              <w:jc w:val="center"/>
              <w:rPr>
                <w:ins w:id="455" w:author="Yu-Kun Tsai" w:date="2024-08-14T18:11:00Z"/>
                <w:rFonts w:ascii="標楷體" w:eastAsia="標楷體" w:hAnsi="標楷體" w:cs="Calibri"/>
              </w:rPr>
            </w:pPr>
            <w:ins w:id="456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2</w:t>
              </w:r>
            </w:ins>
          </w:p>
        </w:tc>
        <w:tc>
          <w:tcPr>
            <w:tcW w:w="2126" w:type="dxa"/>
          </w:tcPr>
          <w:p w14:paraId="3739B946" w14:textId="3060FA9D" w:rsidR="007165F7" w:rsidRPr="00C81A95" w:rsidRDefault="007165F7" w:rsidP="0003426C">
            <w:pPr>
              <w:jc w:val="both"/>
              <w:rPr>
                <w:ins w:id="457" w:author="Yu-Kun Tsai" w:date="2024-08-14T18:11:00Z"/>
                <w:rFonts w:ascii="標楷體" w:eastAsia="標楷體" w:hAnsi="標楷體" w:cs="Calibri"/>
              </w:rPr>
            </w:pPr>
            <w:ins w:id="458" w:author="Yu-Kun Tsai" w:date="2024-08-14T18:11:00Z">
              <w:r w:rsidRPr="00C81A95">
                <w:rPr>
                  <w:rFonts w:ascii="標楷體" w:eastAsia="標楷體" w:hAnsi="標楷體" w:cs="Calibri"/>
                </w:rPr>
                <w:t>詳細描述語法錯誤</w:t>
              </w:r>
              <w:r w:rsidRPr="00C81A95">
                <w:rPr>
                  <w:rFonts w:ascii="標楷體" w:eastAsia="標楷體" w:hAnsi="標楷體" w:cs="Calibri" w:hint="eastAsia"/>
                </w:rPr>
                <w:t>原因</w:t>
              </w:r>
            </w:ins>
            <w:ins w:id="459" w:author="user" w:date="2024-08-14T21:04:00Z">
              <w:r w:rsidR="00AD6F84">
                <w:rPr>
                  <w:rFonts w:ascii="標楷體" w:eastAsia="標楷體" w:hAnsi="標楷體" w:cs="Calibri" w:hint="eastAsia"/>
                </w:rPr>
                <w:t>與</w:t>
              </w:r>
            </w:ins>
            <w:ins w:id="460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程式</w:t>
              </w:r>
            </w:ins>
            <w:ins w:id="461" w:author="user" w:date="2024-08-14T21:04:00Z">
              <w:r w:rsidR="00AD6F84">
                <w:rPr>
                  <w:rFonts w:ascii="標楷體" w:eastAsia="標楷體" w:hAnsi="標楷體" w:cs="Calibri" w:hint="eastAsia"/>
                </w:rPr>
                <w:t>碼位置</w:t>
              </w:r>
            </w:ins>
          </w:p>
        </w:tc>
        <w:tc>
          <w:tcPr>
            <w:tcW w:w="425" w:type="dxa"/>
          </w:tcPr>
          <w:p w14:paraId="3C8584C7" w14:textId="77777777" w:rsidR="007165F7" w:rsidRPr="00C81A95" w:rsidRDefault="007165F7" w:rsidP="0003426C">
            <w:pPr>
              <w:jc w:val="center"/>
              <w:rPr>
                <w:ins w:id="462" w:author="Yu-Kun Tsai" w:date="2024-08-14T18:11:00Z"/>
                <w:rFonts w:ascii="標楷體" w:eastAsia="標楷體" w:hAnsi="標楷體" w:cs="Calibri"/>
              </w:rPr>
            </w:pPr>
            <w:ins w:id="463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2</w:t>
              </w:r>
            </w:ins>
          </w:p>
        </w:tc>
        <w:tc>
          <w:tcPr>
            <w:tcW w:w="1843" w:type="dxa"/>
          </w:tcPr>
          <w:p w14:paraId="694391AB" w14:textId="77777777" w:rsidR="007165F7" w:rsidRPr="00C81A95" w:rsidRDefault="007165F7" w:rsidP="0003426C">
            <w:pPr>
              <w:jc w:val="both"/>
              <w:rPr>
                <w:ins w:id="464" w:author="Yu-Kun Tsai" w:date="2024-08-14T18:11:00Z"/>
                <w:rFonts w:ascii="標楷體" w:eastAsia="標楷體" w:hAnsi="標楷體" w:cs="Calibri"/>
              </w:rPr>
            </w:pPr>
            <w:ins w:id="465" w:author="Yu-Kun Tsai" w:date="2024-08-14T18:11:00Z">
              <w:r w:rsidRPr="00C81A95">
                <w:rPr>
                  <w:rFonts w:ascii="標楷體" w:eastAsia="標楷體" w:hAnsi="標楷體" w:cs="Calibri"/>
                </w:rPr>
                <w:t>提供具體的修正建議</w:t>
              </w:r>
              <w:r w:rsidRPr="00C81A95">
                <w:rPr>
                  <w:rFonts w:ascii="標楷體" w:eastAsia="標楷體" w:hAnsi="標楷體" w:cs="Calibri" w:hint="eastAsia"/>
                </w:rPr>
                <w:t>，且有修正範例</w:t>
              </w:r>
            </w:ins>
          </w:p>
        </w:tc>
        <w:tc>
          <w:tcPr>
            <w:tcW w:w="425" w:type="dxa"/>
          </w:tcPr>
          <w:p w14:paraId="603842FB" w14:textId="77777777" w:rsidR="007165F7" w:rsidRPr="00C81A95" w:rsidRDefault="007165F7" w:rsidP="0003426C">
            <w:pPr>
              <w:jc w:val="center"/>
              <w:rPr>
                <w:ins w:id="466" w:author="Yu-Kun Tsai" w:date="2024-08-14T18:11:00Z"/>
                <w:rFonts w:ascii="標楷體" w:eastAsia="標楷體" w:hAnsi="標楷體" w:cs="Calibri"/>
              </w:rPr>
            </w:pPr>
            <w:ins w:id="467" w:author="Yu-Kun Tsai" w:date="2024-08-14T18:11:00Z">
              <w:r w:rsidRPr="00C81A95">
                <w:rPr>
                  <w:rFonts w:ascii="標楷體" w:eastAsia="標楷體" w:hAnsi="標楷體" w:cs="Calibri"/>
                </w:rPr>
                <w:t>2</w:t>
              </w:r>
            </w:ins>
          </w:p>
        </w:tc>
      </w:tr>
      <w:tr w:rsidR="007165F7" w:rsidRPr="00C81A95" w14:paraId="61BAD008" w14:textId="77777777" w:rsidTr="0003426C">
        <w:trPr>
          <w:trHeight w:val="478"/>
          <w:ins w:id="468" w:author="Yu-Kun Tsai" w:date="2024-08-14T18:11:00Z"/>
        </w:trPr>
        <w:tc>
          <w:tcPr>
            <w:tcW w:w="704" w:type="dxa"/>
            <w:vMerge/>
          </w:tcPr>
          <w:p w14:paraId="51177521" w14:textId="77777777" w:rsidR="007165F7" w:rsidRPr="00C81A95" w:rsidRDefault="007165F7" w:rsidP="0003426C">
            <w:pPr>
              <w:jc w:val="both"/>
              <w:rPr>
                <w:ins w:id="469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0BF55A3E" w14:textId="77777777" w:rsidR="007165F7" w:rsidRPr="00C81A95" w:rsidRDefault="007165F7" w:rsidP="0003426C">
            <w:pPr>
              <w:jc w:val="both"/>
              <w:rPr>
                <w:ins w:id="470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126" w:type="dxa"/>
          </w:tcPr>
          <w:p w14:paraId="5E93BB89" w14:textId="77777777" w:rsidR="007165F7" w:rsidRPr="00C81A95" w:rsidRDefault="007165F7" w:rsidP="0003426C">
            <w:pPr>
              <w:jc w:val="both"/>
              <w:rPr>
                <w:ins w:id="471" w:author="Yu-Kun Tsai" w:date="2024-08-14T18:11:00Z"/>
                <w:rFonts w:ascii="標楷體" w:eastAsia="標楷體" w:hAnsi="標楷體" w:cs="Calibri"/>
              </w:rPr>
            </w:pPr>
            <w:ins w:id="472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部分</w:t>
              </w:r>
              <w:r w:rsidRPr="00C81A95">
                <w:rPr>
                  <w:rFonts w:ascii="標楷體" w:eastAsia="標楷體" w:hAnsi="標楷體" w:cs="Calibri"/>
                </w:rPr>
                <w:t>察覺語法錯誤</w:t>
              </w:r>
            </w:ins>
          </w:p>
        </w:tc>
        <w:tc>
          <w:tcPr>
            <w:tcW w:w="426" w:type="dxa"/>
          </w:tcPr>
          <w:p w14:paraId="648E6DC1" w14:textId="77777777" w:rsidR="007165F7" w:rsidRPr="00C81A95" w:rsidRDefault="007165F7" w:rsidP="0003426C">
            <w:pPr>
              <w:jc w:val="center"/>
              <w:rPr>
                <w:ins w:id="473" w:author="Yu-Kun Tsai" w:date="2024-08-14T18:11:00Z"/>
                <w:rFonts w:ascii="標楷體" w:eastAsia="標楷體" w:hAnsi="標楷體" w:cs="Calibri"/>
              </w:rPr>
            </w:pPr>
            <w:ins w:id="474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  <w:tc>
          <w:tcPr>
            <w:tcW w:w="2126" w:type="dxa"/>
          </w:tcPr>
          <w:p w14:paraId="47157009" w14:textId="4006142D" w:rsidR="007165F7" w:rsidRPr="00C81A95" w:rsidRDefault="007165F7" w:rsidP="0003426C">
            <w:pPr>
              <w:jc w:val="both"/>
              <w:rPr>
                <w:ins w:id="475" w:author="Yu-Kun Tsai" w:date="2024-08-14T18:11:00Z"/>
                <w:rFonts w:ascii="標楷體" w:eastAsia="標楷體" w:hAnsi="標楷體" w:cs="Calibri"/>
              </w:rPr>
            </w:pPr>
            <w:ins w:id="476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部分</w:t>
              </w:r>
              <w:r w:rsidRPr="00C81A95">
                <w:rPr>
                  <w:rFonts w:ascii="標楷體" w:eastAsia="標楷體" w:hAnsi="標楷體" w:cs="Calibri"/>
                </w:rPr>
                <w:t>描述語法錯誤</w:t>
              </w:r>
              <w:r w:rsidRPr="00C81A95">
                <w:rPr>
                  <w:rFonts w:ascii="標楷體" w:eastAsia="標楷體" w:hAnsi="標楷體" w:cs="Calibri" w:hint="eastAsia"/>
                </w:rPr>
                <w:t>原因</w:t>
              </w:r>
            </w:ins>
            <w:ins w:id="477" w:author="user" w:date="2024-08-14T21:04:00Z">
              <w:r w:rsidR="003B36A6">
                <w:rPr>
                  <w:rFonts w:ascii="標楷體" w:eastAsia="標楷體" w:hAnsi="標楷體" w:cs="Calibri" w:hint="eastAsia"/>
                </w:rPr>
                <w:t>與</w:t>
              </w:r>
              <w:r w:rsidR="003B36A6" w:rsidRPr="00C81A95">
                <w:rPr>
                  <w:rFonts w:ascii="標楷體" w:eastAsia="標楷體" w:hAnsi="標楷體" w:cs="Calibri" w:hint="eastAsia"/>
                </w:rPr>
                <w:t>程式</w:t>
              </w:r>
              <w:r w:rsidR="003B36A6">
                <w:rPr>
                  <w:rFonts w:ascii="標楷體" w:eastAsia="標楷體" w:hAnsi="標楷體" w:cs="Calibri" w:hint="eastAsia"/>
                </w:rPr>
                <w:t>碼位置</w:t>
              </w:r>
            </w:ins>
          </w:p>
        </w:tc>
        <w:tc>
          <w:tcPr>
            <w:tcW w:w="425" w:type="dxa"/>
          </w:tcPr>
          <w:p w14:paraId="1C77EAD4" w14:textId="77777777" w:rsidR="007165F7" w:rsidRPr="00C81A95" w:rsidRDefault="007165F7" w:rsidP="0003426C">
            <w:pPr>
              <w:jc w:val="center"/>
              <w:rPr>
                <w:ins w:id="478" w:author="Yu-Kun Tsai" w:date="2024-08-14T18:11:00Z"/>
                <w:rFonts w:ascii="標楷體" w:eastAsia="標楷體" w:hAnsi="標楷體" w:cs="Calibri"/>
              </w:rPr>
            </w:pPr>
            <w:ins w:id="479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  <w:tc>
          <w:tcPr>
            <w:tcW w:w="1843" w:type="dxa"/>
          </w:tcPr>
          <w:p w14:paraId="3F788D86" w14:textId="77777777" w:rsidR="007165F7" w:rsidRPr="00C81A95" w:rsidRDefault="007165F7" w:rsidP="0003426C">
            <w:pPr>
              <w:jc w:val="both"/>
              <w:rPr>
                <w:ins w:id="480" w:author="Yu-Kun Tsai" w:date="2024-08-14T18:11:00Z"/>
                <w:rFonts w:ascii="標楷體" w:eastAsia="標楷體" w:hAnsi="標楷體" w:cs="Calibri"/>
              </w:rPr>
            </w:pPr>
            <w:ins w:id="481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無建議</w:t>
              </w:r>
            </w:ins>
          </w:p>
        </w:tc>
        <w:tc>
          <w:tcPr>
            <w:tcW w:w="425" w:type="dxa"/>
          </w:tcPr>
          <w:p w14:paraId="0EDA249A" w14:textId="77777777" w:rsidR="007165F7" w:rsidRPr="00C81A95" w:rsidRDefault="007165F7" w:rsidP="0003426C">
            <w:pPr>
              <w:jc w:val="center"/>
              <w:rPr>
                <w:ins w:id="482" w:author="Yu-Kun Tsai" w:date="2024-08-14T18:11:00Z"/>
                <w:rFonts w:ascii="標楷體" w:eastAsia="標楷體" w:hAnsi="標楷體" w:cs="Calibri"/>
              </w:rPr>
            </w:pPr>
            <w:ins w:id="483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</w:tr>
      <w:tr w:rsidR="007165F7" w:rsidRPr="00C81A95" w14:paraId="1F5ED0A1" w14:textId="77777777" w:rsidTr="0003426C">
        <w:trPr>
          <w:trHeight w:val="154"/>
          <w:ins w:id="484" w:author="Yu-Kun Tsai" w:date="2024-08-14T18:11:00Z"/>
        </w:trPr>
        <w:tc>
          <w:tcPr>
            <w:tcW w:w="704" w:type="dxa"/>
            <w:vMerge/>
          </w:tcPr>
          <w:p w14:paraId="56CBA390" w14:textId="77777777" w:rsidR="007165F7" w:rsidRPr="00C81A95" w:rsidRDefault="007165F7" w:rsidP="0003426C">
            <w:pPr>
              <w:jc w:val="both"/>
              <w:rPr>
                <w:ins w:id="485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5D4EB14A" w14:textId="77777777" w:rsidR="007165F7" w:rsidRPr="00C81A95" w:rsidRDefault="007165F7" w:rsidP="0003426C">
            <w:pPr>
              <w:jc w:val="both"/>
              <w:rPr>
                <w:ins w:id="486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126" w:type="dxa"/>
          </w:tcPr>
          <w:p w14:paraId="2EF445E4" w14:textId="77777777" w:rsidR="007165F7" w:rsidRPr="00C81A95" w:rsidRDefault="007165F7" w:rsidP="0003426C">
            <w:pPr>
              <w:jc w:val="both"/>
              <w:rPr>
                <w:ins w:id="487" w:author="Yu-Kun Tsai" w:date="2024-08-14T18:11:00Z"/>
                <w:rFonts w:ascii="標楷體" w:eastAsia="標楷體" w:hAnsi="標楷體" w:cs="Calibri"/>
              </w:rPr>
            </w:pPr>
            <w:ins w:id="488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未能</w:t>
              </w:r>
              <w:r w:rsidRPr="00C81A95">
                <w:rPr>
                  <w:rFonts w:ascii="標楷體" w:eastAsia="標楷體" w:hAnsi="標楷體" w:cs="Calibri"/>
                </w:rPr>
                <w:t>察覺語法錯誤</w:t>
              </w:r>
            </w:ins>
          </w:p>
        </w:tc>
        <w:tc>
          <w:tcPr>
            <w:tcW w:w="426" w:type="dxa"/>
          </w:tcPr>
          <w:p w14:paraId="6C2A05C8" w14:textId="77777777" w:rsidR="007165F7" w:rsidRPr="00C81A95" w:rsidRDefault="007165F7" w:rsidP="0003426C">
            <w:pPr>
              <w:jc w:val="center"/>
              <w:rPr>
                <w:ins w:id="489" w:author="Yu-Kun Tsai" w:date="2024-08-14T18:11:00Z"/>
                <w:rFonts w:ascii="標楷體" w:eastAsia="標楷體" w:hAnsi="標楷體" w:cs="Calibri"/>
              </w:rPr>
            </w:pPr>
            <w:ins w:id="490" w:author="Yu-Kun Tsai" w:date="2024-08-14T18:11:00Z">
              <w:r w:rsidRPr="00C81A95">
                <w:rPr>
                  <w:rFonts w:ascii="標楷體" w:eastAsia="標楷體" w:hAnsi="標楷體" w:cs="Calibri"/>
                </w:rPr>
                <w:t>0</w:t>
              </w:r>
            </w:ins>
          </w:p>
        </w:tc>
        <w:tc>
          <w:tcPr>
            <w:tcW w:w="2126" w:type="dxa"/>
          </w:tcPr>
          <w:p w14:paraId="232CAE36" w14:textId="77777777" w:rsidR="007165F7" w:rsidRPr="00C81A95" w:rsidRDefault="007165F7" w:rsidP="0003426C">
            <w:pPr>
              <w:jc w:val="both"/>
              <w:rPr>
                <w:ins w:id="491" w:author="Yu-Kun Tsai" w:date="2024-08-14T18:11:00Z"/>
                <w:rFonts w:ascii="標楷體" w:eastAsia="標楷體" w:hAnsi="標楷體" w:cs="Calibri"/>
              </w:rPr>
            </w:pPr>
            <w:ins w:id="492" w:author="Yu-Kun Tsai" w:date="2024-08-14T18:11:00Z">
              <w:r w:rsidRPr="00C81A95">
                <w:rPr>
                  <w:rFonts w:ascii="標楷體" w:eastAsia="標楷體" w:hAnsi="標楷體" w:cs="Calibri"/>
                </w:rPr>
                <w:t>沒有詳細描述</w:t>
              </w:r>
            </w:ins>
          </w:p>
        </w:tc>
        <w:tc>
          <w:tcPr>
            <w:tcW w:w="425" w:type="dxa"/>
          </w:tcPr>
          <w:p w14:paraId="04241E78" w14:textId="77777777" w:rsidR="007165F7" w:rsidRPr="00C81A95" w:rsidRDefault="007165F7" w:rsidP="0003426C">
            <w:pPr>
              <w:jc w:val="center"/>
              <w:rPr>
                <w:ins w:id="493" w:author="Yu-Kun Tsai" w:date="2024-08-14T18:11:00Z"/>
                <w:rFonts w:ascii="標楷體" w:eastAsia="標楷體" w:hAnsi="標楷體" w:cs="Calibri"/>
              </w:rPr>
            </w:pPr>
            <w:ins w:id="494" w:author="Yu-Kun Tsai" w:date="2024-08-14T18:11:00Z">
              <w:r w:rsidRPr="00C81A95">
                <w:rPr>
                  <w:rFonts w:ascii="標楷體" w:eastAsia="標楷體" w:hAnsi="標楷體" w:cs="Calibri"/>
                </w:rPr>
                <w:t>0</w:t>
              </w:r>
            </w:ins>
          </w:p>
        </w:tc>
        <w:tc>
          <w:tcPr>
            <w:tcW w:w="1843" w:type="dxa"/>
          </w:tcPr>
          <w:p w14:paraId="78B194B1" w14:textId="77777777" w:rsidR="007165F7" w:rsidRPr="00C81A95" w:rsidRDefault="007165F7" w:rsidP="0003426C">
            <w:pPr>
              <w:jc w:val="both"/>
              <w:rPr>
                <w:ins w:id="495" w:author="Yu-Kun Tsai" w:date="2024-08-14T18:11:00Z"/>
                <w:rFonts w:ascii="標楷體" w:eastAsia="標楷體" w:hAnsi="標楷體" w:cs="Calibri"/>
              </w:rPr>
            </w:pPr>
            <w:ins w:id="496" w:author="Yu-Kun Tsai" w:date="2024-08-14T18:11:00Z">
              <w:r w:rsidRPr="00C81A95">
                <w:rPr>
                  <w:rFonts w:ascii="標楷體" w:eastAsia="標楷體" w:hAnsi="標楷體" w:cs="Calibri"/>
                </w:rPr>
                <w:t>提供</w:t>
              </w:r>
              <w:r w:rsidRPr="00C81A95">
                <w:rPr>
                  <w:rFonts w:ascii="標楷體" w:eastAsia="標楷體" w:hAnsi="標楷體" w:cs="Calibri" w:hint="eastAsia"/>
                </w:rPr>
                <w:t>錯誤</w:t>
              </w:r>
              <w:r w:rsidRPr="00C81A95">
                <w:rPr>
                  <w:rFonts w:ascii="標楷體" w:eastAsia="標楷體" w:hAnsi="標楷體" w:cs="Calibri"/>
                </w:rPr>
                <w:t>的修正建議</w:t>
              </w:r>
            </w:ins>
          </w:p>
        </w:tc>
        <w:tc>
          <w:tcPr>
            <w:tcW w:w="425" w:type="dxa"/>
          </w:tcPr>
          <w:p w14:paraId="4FA245DB" w14:textId="77777777" w:rsidR="007165F7" w:rsidRPr="00C81A95" w:rsidRDefault="007165F7" w:rsidP="0003426C">
            <w:pPr>
              <w:jc w:val="center"/>
              <w:rPr>
                <w:ins w:id="497" w:author="Yu-Kun Tsai" w:date="2024-08-14T18:11:00Z"/>
                <w:rFonts w:ascii="標楷體" w:eastAsia="標楷體" w:hAnsi="標楷體" w:cs="Calibri"/>
              </w:rPr>
            </w:pPr>
            <w:ins w:id="498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0</w:t>
              </w:r>
            </w:ins>
          </w:p>
        </w:tc>
      </w:tr>
      <w:tr w:rsidR="007165F7" w:rsidRPr="00C81A95" w14:paraId="1D55D6EA" w14:textId="77777777" w:rsidTr="0003426C">
        <w:trPr>
          <w:trHeight w:val="290"/>
          <w:ins w:id="499" w:author="Yu-Kun Tsai" w:date="2024-08-14T18:11:00Z"/>
        </w:trPr>
        <w:tc>
          <w:tcPr>
            <w:tcW w:w="704" w:type="dxa"/>
            <w:vMerge w:val="restart"/>
          </w:tcPr>
          <w:p w14:paraId="137683D0" w14:textId="77777777" w:rsidR="007165F7" w:rsidRPr="00C81A95" w:rsidRDefault="007165F7" w:rsidP="0003426C">
            <w:pPr>
              <w:jc w:val="both"/>
              <w:rPr>
                <w:ins w:id="500" w:author="Yu-Kun Tsai" w:date="2024-08-14T18:11:00Z"/>
                <w:rFonts w:ascii="標楷體" w:eastAsia="標楷體" w:hAnsi="標楷體" w:cs="Calibri"/>
              </w:rPr>
            </w:pPr>
            <w:ins w:id="501" w:author="Yu-Kun Tsai" w:date="2024-08-14T18:11:00Z">
              <w:r w:rsidRPr="00C81A95">
                <w:rPr>
                  <w:rFonts w:ascii="標楷體" w:eastAsia="標楷體" w:hAnsi="標楷體" w:cs="Calibri"/>
                </w:rPr>
                <w:t>邏輯錯誤判斷</w:t>
              </w:r>
            </w:ins>
          </w:p>
        </w:tc>
        <w:tc>
          <w:tcPr>
            <w:tcW w:w="2268" w:type="dxa"/>
            <w:vMerge w:val="restart"/>
          </w:tcPr>
          <w:p w14:paraId="44AB7570" w14:textId="77777777" w:rsidR="007165F7" w:rsidRPr="00C81A95" w:rsidRDefault="007165F7" w:rsidP="0003426C">
            <w:pPr>
              <w:jc w:val="both"/>
              <w:rPr>
                <w:ins w:id="502" w:author="Yu-Kun Tsai" w:date="2024-08-14T18:11:00Z"/>
                <w:rFonts w:ascii="標楷體" w:eastAsia="標楷體" w:hAnsi="標楷體" w:cs="Calibri"/>
              </w:rPr>
            </w:pPr>
            <w:ins w:id="503" w:author="Yu-Kun Tsai" w:date="2024-08-14T18:11:00Z">
              <w:r w:rsidRPr="00C81A95">
                <w:rPr>
                  <w:rFonts w:ascii="標楷體" w:eastAsia="標楷體" w:hAnsi="標楷體" w:cs="Calibri"/>
                </w:rPr>
                <w:t>邏輯錯誤不易察覺且可能無程式報錯，但會導致程式結果不如預期，</w:t>
              </w:r>
              <w:r w:rsidRPr="00C81A95">
                <w:rPr>
                  <w:rFonts w:ascii="標楷體" w:eastAsia="標楷體" w:hAnsi="標楷體" w:cs="Calibri" w:hint="eastAsia"/>
                </w:rPr>
                <w:t>故</w:t>
              </w:r>
              <w:r w:rsidRPr="00C81A95">
                <w:rPr>
                  <w:rFonts w:ascii="標楷體" w:eastAsia="標楷體" w:hAnsi="標楷體" w:cs="Calibri"/>
                </w:rPr>
                <w:t>希望LLM可以根據題目找出邏輯錯誤。</w:t>
              </w:r>
            </w:ins>
          </w:p>
        </w:tc>
        <w:tc>
          <w:tcPr>
            <w:tcW w:w="2126" w:type="dxa"/>
            <w:shd w:val="clear" w:color="auto" w:fill="DAE9F7" w:themeFill="text2" w:themeFillTint="1A"/>
          </w:tcPr>
          <w:p w14:paraId="00C53058" w14:textId="77777777" w:rsidR="007165F7" w:rsidRPr="00C81A95" w:rsidRDefault="007165F7" w:rsidP="0003426C">
            <w:pPr>
              <w:jc w:val="center"/>
              <w:rPr>
                <w:ins w:id="504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505" w:author="Yu-Kun Tsai" w:date="2024-08-14T18:11:00Z">
              <w:r w:rsidRPr="00C81A95">
                <w:rPr>
                  <w:rFonts w:ascii="標楷體" w:eastAsia="標楷體" w:hAnsi="標楷體" w:cs="Calibri"/>
                  <w:b/>
                  <w:bCs/>
                </w:rPr>
                <w:t>準確性</w:t>
              </w:r>
            </w:ins>
          </w:p>
        </w:tc>
        <w:tc>
          <w:tcPr>
            <w:tcW w:w="426" w:type="dxa"/>
            <w:shd w:val="clear" w:color="auto" w:fill="DAE9F7" w:themeFill="text2" w:themeFillTint="1A"/>
          </w:tcPr>
          <w:p w14:paraId="27DC4D9A" w14:textId="77777777" w:rsidR="007165F7" w:rsidRPr="00C81A95" w:rsidRDefault="007165F7" w:rsidP="0003426C">
            <w:pPr>
              <w:jc w:val="center"/>
              <w:rPr>
                <w:ins w:id="506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507" w:author="Yu-Kun Tsai" w:date="2024-08-14T18:11:00Z">
              <w:r w:rsidRPr="00C81A95">
                <w:rPr>
                  <w:rFonts w:ascii="標楷體" w:eastAsia="標楷體" w:hAnsi="標楷體" w:cs="Calibri" w:hint="eastAsia"/>
                  <w:b/>
                  <w:bCs/>
                </w:rPr>
                <w:t>2</w:t>
              </w:r>
            </w:ins>
          </w:p>
        </w:tc>
        <w:tc>
          <w:tcPr>
            <w:tcW w:w="2126" w:type="dxa"/>
            <w:shd w:val="clear" w:color="auto" w:fill="DAE9F7" w:themeFill="text2" w:themeFillTint="1A"/>
          </w:tcPr>
          <w:p w14:paraId="4999D82D" w14:textId="77777777" w:rsidR="007165F7" w:rsidRPr="00C81A95" w:rsidRDefault="007165F7" w:rsidP="0003426C">
            <w:pPr>
              <w:jc w:val="center"/>
              <w:rPr>
                <w:ins w:id="508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509" w:author="Yu-Kun Tsai" w:date="2024-08-14T18:11:00Z">
              <w:r w:rsidRPr="00C81A95">
                <w:rPr>
                  <w:rFonts w:ascii="標楷體" w:eastAsia="標楷體" w:hAnsi="標楷體" w:cs="Calibri"/>
                  <w:b/>
                  <w:bCs/>
                </w:rPr>
                <w:t>詳細性</w:t>
              </w:r>
            </w:ins>
          </w:p>
        </w:tc>
        <w:tc>
          <w:tcPr>
            <w:tcW w:w="425" w:type="dxa"/>
            <w:shd w:val="clear" w:color="auto" w:fill="DAE9F7" w:themeFill="text2" w:themeFillTint="1A"/>
          </w:tcPr>
          <w:p w14:paraId="2E07036A" w14:textId="77777777" w:rsidR="007165F7" w:rsidRPr="00C81A95" w:rsidRDefault="007165F7" w:rsidP="0003426C">
            <w:pPr>
              <w:jc w:val="center"/>
              <w:rPr>
                <w:ins w:id="510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511" w:author="Yu-Kun Tsai" w:date="2024-08-14T18:11:00Z">
              <w:r w:rsidRPr="00C81A95">
                <w:rPr>
                  <w:rFonts w:ascii="標楷體" w:eastAsia="標楷體" w:hAnsi="標楷體" w:cs="Calibri" w:hint="eastAsia"/>
                  <w:b/>
                  <w:bCs/>
                </w:rPr>
                <w:t>2</w:t>
              </w:r>
            </w:ins>
          </w:p>
        </w:tc>
        <w:tc>
          <w:tcPr>
            <w:tcW w:w="1843" w:type="dxa"/>
            <w:shd w:val="clear" w:color="auto" w:fill="DAE9F7" w:themeFill="text2" w:themeFillTint="1A"/>
          </w:tcPr>
          <w:p w14:paraId="5E1AB932" w14:textId="77777777" w:rsidR="007165F7" w:rsidRPr="00C81A95" w:rsidRDefault="007165F7" w:rsidP="0003426C">
            <w:pPr>
              <w:jc w:val="center"/>
              <w:rPr>
                <w:ins w:id="512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513" w:author="Yu-Kun Tsai" w:date="2024-08-14T18:11:00Z">
              <w:r w:rsidRPr="00C81A95">
                <w:rPr>
                  <w:rFonts w:ascii="標楷體" w:eastAsia="標楷體" w:hAnsi="標楷體" w:cs="Calibri" w:hint="eastAsia"/>
                  <w:b/>
                  <w:bCs/>
                </w:rPr>
                <w:t>正向</w:t>
              </w:r>
              <w:r w:rsidRPr="00C81A95">
                <w:rPr>
                  <w:rFonts w:ascii="標楷體" w:eastAsia="標楷體" w:hAnsi="標楷體" w:cs="Calibri"/>
                  <w:b/>
                  <w:bCs/>
                </w:rPr>
                <w:t>建議</w:t>
              </w:r>
            </w:ins>
          </w:p>
        </w:tc>
        <w:tc>
          <w:tcPr>
            <w:tcW w:w="425" w:type="dxa"/>
            <w:shd w:val="clear" w:color="auto" w:fill="DAE9F7" w:themeFill="text2" w:themeFillTint="1A"/>
          </w:tcPr>
          <w:p w14:paraId="423F9C24" w14:textId="77777777" w:rsidR="007165F7" w:rsidRPr="00C81A95" w:rsidRDefault="007165F7" w:rsidP="0003426C">
            <w:pPr>
              <w:jc w:val="center"/>
              <w:rPr>
                <w:ins w:id="514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515" w:author="Yu-Kun Tsai" w:date="2024-08-14T18:11:00Z">
              <w:r w:rsidRPr="00C81A95">
                <w:rPr>
                  <w:rFonts w:ascii="標楷體" w:eastAsia="標楷體" w:hAnsi="標楷體" w:cs="Calibri" w:hint="eastAsia"/>
                  <w:b/>
                  <w:bCs/>
                </w:rPr>
                <w:t>2</w:t>
              </w:r>
            </w:ins>
          </w:p>
        </w:tc>
      </w:tr>
      <w:tr w:rsidR="007165F7" w:rsidRPr="00C81A95" w14:paraId="0DEF6AD6" w14:textId="77777777" w:rsidTr="0003426C">
        <w:trPr>
          <w:trHeight w:val="851"/>
          <w:ins w:id="516" w:author="Yu-Kun Tsai" w:date="2024-08-14T18:11:00Z"/>
        </w:trPr>
        <w:tc>
          <w:tcPr>
            <w:tcW w:w="704" w:type="dxa"/>
            <w:vMerge/>
          </w:tcPr>
          <w:p w14:paraId="01228D94" w14:textId="77777777" w:rsidR="007165F7" w:rsidRPr="00C81A95" w:rsidRDefault="007165F7" w:rsidP="0003426C">
            <w:pPr>
              <w:jc w:val="both"/>
              <w:rPr>
                <w:ins w:id="517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259E0D95" w14:textId="77777777" w:rsidR="007165F7" w:rsidRPr="00C81A95" w:rsidRDefault="007165F7" w:rsidP="0003426C">
            <w:pPr>
              <w:jc w:val="both"/>
              <w:rPr>
                <w:ins w:id="518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126" w:type="dxa"/>
          </w:tcPr>
          <w:p w14:paraId="3B7BC40E" w14:textId="77777777" w:rsidR="007165F7" w:rsidRPr="00C81A95" w:rsidRDefault="007165F7" w:rsidP="0003426C">
            <w:pPr>
              <w:jc w:val="both"/>
              <w:rPr>
                <w:ins w:id="519" w:author="Yu-Kun Tsai" w:date="2024-08-14T18:11:00Z"/>
                <w:rFonts w:ascii="標楷體" w:eastAsia="標楷體" w:hAnsi="標楷體" w:cs="Calibri"/>
              </w:rPr>
            </w:pPr>
            <w:ins w:id="520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完全</w:t>
              </w:r>
              <w:r w:rsidRPr="00C81A95">
                <w:rPr>
                  <w:rFonts w:ascii="標楷體" w:eastAsia="標楷體" w:hAnsi="標楷體" w:cs="Calibri"/>
                </w:rPr>
                <w:t>察覺邏輯錯誤</w:t>
              </w:r>
            </w:ins>
          </w:p>
        </w:tc>
        <w:tc>
          <w:tcPr>
            <w:tcW w:w="426" w:type="dxa"/>
          </w:tcPr>
          <w:p w14:paraId="161D1189" w14:textId="77777777" w:rsidR="007165F7" w:rsidRPr="00C81A95" w:rsidRDefault="007165F7" w:rsidP="0003426C">
            <w:pPr>
              <w:jc w:val="center"/>
              <w:rPr>
                <w:ins w:id="521" w:author="Yu-Kun Tsai" w:date="2024-08-14T18:11:00Z"/>
                <w:rFonts w:ascii="標楷體" w:eastAsia="標楷體" w:hAnsi="標楷體" w:cs="Calibri"/>
              </w:rPr>
            </w:pPr>
            <w:ins w:id="522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2</w:t>
              </w:r>
            </w:ins>
          </w:p>
        </w:tc>
        <w:tc>
          <w:tcPr>
            <w:tcW w:w="2126" w:type="dxa"/>
          </w:tcPr>
          <w:p w14:paraId="743678A7" w14:textId="77777777" w:rsidR="007165F7" w:rsidRPr="00C81A95" w:rsidRDefault="007165F7" w:rsidP="0003426C">
            <w:pPr>
              <w:jc w:val="both"/>
              <w:rPr>
                <w:ins w:id="523" w:author="Yu-Kun Tsai" w:date="2024-08-14T18:11:00Z"/>
                <w:rFonts w:ascii="標楷體" w:eastAsia="標楷體" w:hAnsi="標楷體" w:cs="Calibri"/>
              </w:rPr>
            </w:pPr>
            <w:ins w:id="524" w:author="Yu-Kun Tsai" w:date="2024-08-14T18:11:00Z">
              <w:r w:rsidRPr="00C81A95">
                <w:rPr>
                  <w:rFonts w:ascii="標楷體" w:eastAsia="標楷體" w:hAnsi="標楷體" w:cs="Calibri"/>
                </w:rPr>
                <w:t>詳細描述邏輯</w:t>
              </w:r>
              <w:r w:rsidRPr="00C81A95">
                <w:rPr>
                  <w:rFonts w:ascii="標楷體" w:eastAsia="標楷體" w:hAnsi="標楷體" w:cs="Calibri" w:hint="eastAsia"/>
                </w:rPr>
                <w:t>錯誤原因</w:t>
              </w:r>
            </w:ins>
          </w:p>
        </w:tc>
        <w:tc>
          <w:tcPr>
            <w:tcW w:w="425" w:type="dxa"/>
          </w:tcPr>
          <w:p w14:paraId="68BF8E3C" w14:textId="77777777" w:rsidR="007165F7" w:rsidRPr="00C81A95" w:rsidRDefault="007165F7" w:rsidP="0003426C">
            <w:pPr>
              <w:jc w:val="center"/>
              <w:rPr>
                <w:ins w:id="525" w:author="Yu-Kun Tsai" w:date="2024-08-14T18:11:00Z"/>
                <w:rFonts w:ascii="標楷體" w:eastAsia="標楷體" w:hAnsi="標楷體" w:cs="Calibri"/>
              </w:rPr>
            </w:pPr>
            <w:ins w:id="526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2</w:t>
              </w:r>
            </w:ins>
          </w:p>
        </w:tc>
        <w:tc>
          <w:tcPr>
            <w:tcW w:w="1843" w:type="dxa"/>
          </w:tcPr>
          <w:p w14:paraId="17C07F79" w14:textId="77777777" w:rsidR="007165F7" w:rsidRPr="00C81A95" w:rsidRDefault="007165F7" w:rsidP="0003426C">
            <w:pPr>
              <w:jc w:val="both"/>
              <w:rPr>
                <w:ins w:id="527" w:author="Yu-Kun Tsai" w:date="2024-08-14T18:11:00Z"/>
                <w:rFonts w:ascii="標楷體" w:eastAsia="標楷體" w:hAnsi="標楷體" w:cs="Calibri"/>
              </w:rPr>
            </w:pPr>
            <w:ins w:id="528" w:author="Yu-Kun Tsai" w:date="2024-08-14T18:11:00Z">
              <w:r w:rsidRPr="00C81A95">
                <w:rPr>
                  <w:rFonts w:ascii="標楷體" w:eastAsia="標楷體" w:hAnsi="標楷體" w:cs="Calibri"/>
                </w:rPr>
                <w:t>提供具體的修正建議</w:t>
              </w:r>
              <w:r w:rsidRPr="00C81A95">
                <w:rPr>
                  <w:rFonts w:ascii="標楷體" w:eastAsia="標楷體" w:hAnsi="標楷體" w:cs="Calibri" w:hint="eastAsia"/>
                </w:rPr>
                <w:t>，且有修正範例</w:t>
              </w:r>
            </w:ins>
          </w:p>
        </w:tc>
        <w:tc>
          <w:tcPr>
            <w:tcW w:w="425" w:type="dxa"/>
          </w:tcPr>
          <w:p w14:paraId="4EE6F91B" w14:textId="77777777" w:rsidR="007165F7" w:rsidRPr="00C81A95" w:rsidRDefault="007165F7" w:rsidP="0003426C">
            <w:pPr>
              <w:jc w:val="center"/>
              <w:rPr>
                <w:ins w:id="529" w:author="Yu-Kun Tsai" w:date="2024-08-14T18:11:00Z"/>
                <w:rFonts w:ascii="標楷體" w:eastAsia="標楷體" w:hAnsi="標楷體" w:cs="Calibri"/>
              </w:rPr>
            </w:pPr>
            <w:ins w:id="530" w:author="Yu-Kun Tsai" w:date="2024-08-14T18:11:00Z">
              <w:r w:rsidRPr="00C81A95">
                <w:rPr>
                  <w:rFonts w:ascii="標楷體" w:eastAsia="標楷體" w:hAnsi="標楷體" w:cs="Calibri"/>
                </w:rPr>
                <w:t>2</w:t>
              </w:r>
            </w:ins>
          </w:p>
        </w:tc>
      </w:tr>
      <w:tr w:rsidR="007165F7" w:rsidRPr="00C81A95" w14:paraId="32E6AE6C" w14:textId="77777777" w:rsidTr="0003426C">
        <w:trPr>
          <w:trHeight w:val="478"/>
          <w:ins w:id="531" w:author="Yu-Kun Tsai" w:date="2024-08-14T18:11:00Z"/>
        </w:trPr>
        <w:tc>
          <w:tcPr>
            <w:tcW w:w="704" w:type="dxa"/>
            <w:vMerge/>
          </w:tcPr>
          <w:p w14:paraId="34E2480B" w14:textId="77777777" w:rsidR="007165F7" w:rsidRPr="00C81A95" w:rsidRDefault="007165F7" w:rsidP="0003426C">
            <w:pPr>
              <w:jc w:val="both"/>
              <w:rPr>
                <w:ins w:id="532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67F29F97" w14:textId="77777777" w:rsidR="007165F7" w:rsidRPr="00C81A95" w:rsidRDefault="007165F7" w:rsidP="0003426C">
            <w:pPr>
              <w:jc w:val="both"/>
              <w:rPr>
                <w:ins w:id="533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126" w:type="dxa"/>
          </w:tcPr>
          <w:p w14:paraId="61E15CA3" w14:textId="77777777" w:rsidR="007165F7" w:rsidRPr="00C81A95" w:rsidRDefault="007165F7" w:rsidP="0003426C">
            <w:pPr>
              <w:jc w:val="both"/>
              <w:rPr>
                <w:ins w:id="534" w:author="Yu-Kun Tsai" w:date="2024-08-14T18:11:00Z"/>
                <w:rFonts w:ascii="標楷體" w:eastAsia="標楷體" w:hAnsi="標楷體" w:cs="Calibri"/>
              </w:rPr>
            </w:pPr>
            <w:ins w:id="535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部分</w:t>
              </w:r>
              <w:r w:rsidRPr="00C81A95">
                <w:rPr>
                  <w:rFonts w:ascii="標楷體" w:eastAsia="標楷體" w:hAnsi="標楷體" w:cs="Calibri"/>
                </w:rPr>
                <w:t>察覺邏輯錯誤</w:t>
              </w:r>
            </w:ins>
          </w:p>
        </w:tc>
        <w:tc>
          <w:tcPr>
            <w:tcW w:w="426" w:type="dxa"/>
          </w:tcPr>
          <w:p w14:paraId="1DABD1ED" w14:textId="77777777" w:rsidR="007165F7" w:rsidRPr="00C81A95" w:rsidRDefault="007165F7" w:rsidP="0003426C">
            <w:pPr>
              <w:jc w:val="center"/>
              <w:rPr>
                <w:ins w:id="536" w:author="Yu-Kun Tsai" w:date="2024-08-14T18:11:00Z"/>
                <w:rFonts w:ascii="標楷體" w:eastAsia="標楷體" w:hAnsi="標楷體" w:cs="Calibri"/>
              </w:rPr>
            </w:pPr>
            <w:ins w:id="537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  <w:tc>
          <w:tcPr>
            <w:tcW w:w="2126" w:type="dxa"/>
          </w:tcPr>
          <w:p w14:paraId="63A13C79" w14:textId="77777777" w:rsidR="007165F7" w:rsidRPr="00C81A95" w:rsidRDefault="007165F7" w:rsidP="0003426C">
            <w:pPr>
              <w:jc w:val="both"/>
              <w:rPr>
                <w:ins w:id="538" w:author="Yu-Kun Tsai" w:date="2024-08-14T18:11:00Z"/>
                <w:rFonts w:ascii="標楷體" w:eastAsia="標楷體" w:hAnsi="標楷體" w:cs="Calibri"/>
              </w:rPr>
            </w:pPr>
            <w:ins w:id="539" w:author="Yu-Kun Tsai" w:date="2024-08-14T18:11:00Z">
              <w:r w:rsidRPr="00C81A95">
                <w:rPr>
                  <w:rFonts w:ascii="標楷體" w:eastAsia="標楷體" w:hAnsi="標楷體" w:cs="Calibri"/>
                </w:rPr>
                <w:t>沒有詳細描述</w:t>
              </w:r>
            </w:ins>
          </w:p>
        </w:tc>
        <w:tc>
          <w:tcPr>
            <w:tcW w:w="425" w:type="dxa"/>
          </w:tcPr>
          <w:p w14:paraId="3B99E3D2" w14:textId="77777777" w:rsidR="007165F7" w:rsidRPr="00C81A95" w:rsidRDefault="007165F7" w:rsidP="0003426C">
            <w:pPr>
              <w:jc w:val="center"/>
              <w:rPr>
                <w:ins w:id="540" w:author="Yu-Kun Tsai" w:date="2024-08-14T18:11:00Z"/>
                <w:rFonts w:ascii="標楷體" w:eastAsia="標楷體" w:hAnsi="標楷體" w:cs="Calibri"/>
              </w:rPr>
            </w:pPr>
            <w:ins w:id="541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  <w:tc>
          <w:tcPr>
            <w:tcW w:w="1843" w:type="dxa"/>
          </w:tcPr>
          <w:p w14:paraId="19C5BE6A" w14:textId="77777777" w:rsidR="007165F7" w:rsidRPr="00C81A95" w:rsidRDefault="007165F7" w:rsidP="0003426C">
            <w:pPr>
              <w:jc w:val="both"/>
              <w:rPr>
                <w:ins w:id="542" w:author="Yu-Kun Tsai" w:date="2024-08-14T18:11:00Z"/>
                <w:rFonts w:ascii="標楷體" w:eastAsia="標楷體" w:hAnsi="標楷體" w:cs="Calibri"/>
              </w:rPr>
            </w:pPr>
            <w:ins w:id="543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無建議</w:t>
              </w:r>
            </w:ins>
          </w:p>
        </w:tc>
        <w:tc>
          <w:tcPr>
            <w:tcW w:w="425" w:type="dxa"/>
          </w:tcPr>
          <w:p w14:paraId="5226BB27" w14:textId="77777777" w:rsidR="007165F7" w:rsidRPr="00C81A95" w:rsidRDefault="007165F7" w:rsidP="0003426C">
            <w:pPr>
              <w:jc w:val="center"/>
              <w:rPr>
                <w:ins w:id="544" w:author="Yu-Kun Tsai" w:date="2024-08-14T18:11:00Z"/>
                <w:rFonts w:ascii="標楷體" w:eastAsia="標楷體" w:hAnsi="標楷體" w:cs="Calibri"/>
              </w:rPr>
            </w:pPr>
            <w:ins w:id="545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</w:tr>
      <w:tr w:rsidR="007165F7" w:rsidRPr="00C81A95" w14:paraId="1B2CD5D9" w14:textId="77777777" w:rsidTr="0003426C">
        <w:trPr>
          <w:trHeight w:val="154"/>
          <w:ins w:id="546" w:author="Yu-Kun Tsai" w:date="2024-08-14T18:11:00Z"/>
        </w:trPr>
        <w:tc>
          <w:tcPr>
            <w:tcW w:w="704" w:type="dxa"/>
            <w:vMerge/>
          </w:tcPr>
          <w:p w14:paraId="56BE243F" w14:textId="77777777" w:rsidR="007165F7" w:rsidRPr="00C81A95" w:rsidRDefault="007165F7" w:rsidP="0003426C">
            <w:pPr>
              <w:jc w:val="both"/>
              <w:rPr>
                <w:ins w:id="547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57817BDF" w14:textId="77777777" w:rsidR="007165F7" w:rsidRPr="00C81A95" w:rsidRDefault="007165F7" w:rsidP="0003426C">
            <w:pPr>
              <w:jc w:val="both"/>
              <w:rPr>
                <w:ins w:id="548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126" w:type="dxa"/>
          </w:tcPr>
          <w:p w14:paraId="1D7A04F0" w14:textId="3D69D1B8" w:rsidR="007165F7" w:rsidRPr="00C81A95" w:rsidRDefault="003B36A6" w:rsidP="0003426C">
            <w:pPr>
              <w:jc w:val="both"/>
              <w:rPr>
                <w:ins w:id="549" w:author="Yu-Kun Tsai" w:date="2024-08-14T18:11:00Z"/>
                <w:rFonts w:ascii="標楷體" w:eastAsia="標楷體" w:hAnsi="標楷體" w:cs="Calibri"/>
              </w:rPr>
            </w:pPr>
            <w:ins w:id="550" w:author="user" w:date="2024-08-14T21:05:00Z">
              <w:r>
                <w:rPr>
                  <w:rFonts w:ascii="標楷體" w:eastAsia="標楷體" w:hAnsi="標楷體" w:cs="Calibri" w:hint="eastAsia"/>
                </w:rPr>
                <w:t>察覺</w:t>
              </w:r>
            </w:ins>
            <w:ins w:id="551" w:author="Yu-Kun Tsai" w:date="2024-08-14T18:11:00Z">
              <w:r w:rsidR="007165F7" w:rsidRPr="00C81A95">
                <w:rPr>
                  <w:rFonts w:ascii="標楷體" w:eastAsia="標楷體" w:hAnsi="標楷體" w:cs="Calibri" w:hint="eastAsia"/>
                </w:rPr>
                <w:t>錯誤</w:t>
              </w:r>
            </w:ins>
            <w:ins w:id="552" w:author="user" w:date="2024-08-14T21:05:00Z">
              <w:r>
                <w:rPr>
                  <w:rFonts w:ascii="標楷體" w:eastAsia="標楷體" w:hAnsi="標楷體" w:cs="Calibri" w:hint="eastAsia"/>
                </w:rPr>
                <w:t>或沒有</w:t>
              </w:r>
            </w:ins>
            <w:ins w:id="553" w:author="Yu-Kun Tsai" w:date="2024-08-14T18:11:00Z">
              <w:r w:rsidR="007165F7" w:rsidRPr="00C81A95">
                <w:rPr>
                  <w:rFonts w:ascii="標楷體" w:eastAsia="標楷體" w:hAnsi="標楷體" w:cs="Calibri"/>
                </w:rPr>
                <w:t>察覺邏輯錯誤</w:t>
              </w:r>
            </w:ins>
          </w:p>
        </w:tc>
        <w:tc>
          <w:tcPr>
            <w:tcW w:w="426" w:type="dxa"/>
          </w:tcPr>
          <w:p w14:paraId="6D1C2661" w14:textId="77777777" w:rsidR="007165F7" w:rsidRPr="00C81A95" w:rsidRDefault="007165F7" w:rsidP="0003426C">
            <w:pPr>
              <w:jc w:val="center"/>
              <w:rPr>
                <w:ins w:id="554" w:author="Yu-Kun Tsai" w:date="2024-08-14T18:11:00Z"/>
                <w:rFonts w:ascii="標楷體" w:eastAsia="標楷體" w:hAnsi="標楷體" w:cs="Calibri"/>
              </w:rPr>
            </w:pPr>
            <w:ins w:id="555" w:author="Yu-Kun Tsai" w:date="2024-08-14T18:11:00Z">
              <w:r w:rsidRPr="00C81A95">
                <w:rPr>
                  <w:rFonts w:ascii="標楷體" w:eastAsia="標楷體" w:hAnsi="標楷體" w:cs="Calibri"/>
                </w:rPr>
                <w:t>0</w:t>
              </w:r>
            </w:ins>
          </w:p>
        </w:tc>
        <w:tc>
          <w:tcPr>
            <w:tcW w:w="2126" w:type="dxa"/>
          </w:tcPr>
          <w:p w14:paraId="6BF9441B" w14:textId="77777777" w:rsidR="007165F7" w:rsidRPr="00C81A95" w:rsidRDefault="007165F7" w:rsidP="0003426C">
            <w:pPr>
              <w:jc w:val="both"/>
              <w:rPr>
                <w:ins w:id="556" w:author="Yu-Kun Tsai" w:date="2024-08-14T18:11:00Z"/>
                <w:rFonts w:ascii="標楷體" w:eastAsia="標楷體" w:hAnsi="標楷體" w:cs="Calibri"/>
              </w:rPr>
            </w:pPr>
            <w:ins w:id="557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錯誤地</w:t>
              </w:r>
              <w:r w:rsidRPr="00C81A95">
                <w:rPr>
                  <w:rFonts w:ascii="標楷體" w:eastAsia="標楷體" w:hAnsi="標楷體" w:cs="Calibri"/>
                </w:rPr>
                <w:t>描述邏輯</w:t>
              </w:r>
              <w:r w:rsidRPr="00C81A95">
                <w:rPr>
                  <w:rFonts w:ascii="標楷體" w:eastAsia="標楷體" w:hAnsi="標楷體" w:cs="Calibri" w:hint="eastAsia"/>
                </w:rPr>
                <w:t>錯誤原因</w:t>
              </w:r>
            </w:ins>
          </w:p>
        </w:tc>
        <w:tc>
          <w:tcPr>
            <w:tcW w:w="425" w:type="dxa"/>
          </w:tcPr>
          <w:p w14:paraId="54B6BD2A" w14:textId="77777777" w:rsidR="007165F7" w:rsidRPr="00C81A95" w:rsidRDefault="007165F7" w:rsidP="0003426C">
            <w:pPr>
              <w:jc w:val="center"/>
              <w:rPr>
                <w:ins w:id="558" w:author="Yu-Kun Tsai" w:date="2024-08-14T18:11:00Z"/>
                <w:rFonts w:ascii="標楷體" w:eastAsia="標楷體" w:hAnsi="標楷體" w:cs="Calibri"/>
              </w:rPr>
            </w:pPr>
            <w:ins w:id="559" w:author="Yu-Kun Tsai" w:date="2024-08-14T18:11:00Z">
              <w:r w:rsidRPr="00C81A95">
                <w:rPr>
                  <w:rFonts w:ascii="標楷體" w:eastAsia="標楷體" w:hAnsi="標楷體" w:cs="Calibri"/>
                </w:rPr>
                <w:t>0</w:t>
              </w:r>
            </w:ins>
          </w:p>
        </w:tc>
        <w:tc>
          <w:tcPr>
            <w:tcW w:w="1843" w:type="dxa"/>
          </w:tcPr>
          <w:p w14:paraId="0183C9C1" w14:textId="77777777" w:rsidR="007165F7" w:rsidRPr="00C81A95" w:rsidRDefault="007165F7" w:rsidP="0003426C">
            <w:pPr>
              <w:jc w:val="both"/>
              <w:rPr>
                <w:ins w:id="560" w:author="Yu-Kun Tsai" w:date="2024-08-14T18:11:00Z"/>
                <w:rFonts w:ascii="標楷體" w:eastAsia="標楷體" w:hAnsi="標楷體" w:cs="Calibri"/>
              </w:rPr>
            </w:pPr>
            <w:ins w:id="561" w:author="Yu-Kun Tsai" w:date="2024-08-14T18:11:00Z">
              <w:r w:rsidRPr="00C81A95">
                <w:rPr>
                  <w:rFonts w:ascii="標楷體" w:eastAsia="標楷體" w:hAnsi="標楷體" w:cs="Calibri"/>
                </w:rPr>
                <w:t>提供</w:t>
              </w:r>
              <w:r w:rsidRPr="00C81A95">
                <w:rPr>
                  <w:rFonts w:ascii="標楷體" w:eastAsia="標楷體" w:hAnsi="標楷體" w:cs="Calibri" w:hint="eastAsia"/>
                </w:rPr>
                <w:t>錯誤</w:t>
              </w:r>
              <w:r w:rsidRPr="00C81A95">
                <w:rPr>
                  <w:rFonts w:ascii="標楷體" w:eastAsia="標楷體" w:hAnsi="標楷體" w:cs="Calibri"/>
                </w:rPr>
                <w:t>的修正建議</w:t>
              </w:r>
            </w:ins>
          </w:p>
        </w:tc>
        <w:tc>
          <w:tcPr>
            <w:tcW w:w="425" w:type="dxa"/>
          </w:tcPr>
          <w:p w14:paraId="37DFAE41" w14:textId="77777777" w:rsidR="007165F7" w:rsidRPr="00C81A95" w:rsidRDefault="007165F7" w:rsidP="0003426C">
            <w:pPr>
              <w:jc w:val="center"/>
              <w:rPr>
                <w:ins w:id="562" w:author="Yu-Kun Tsai" w:date="2024-08-14T18:11:00Z"/>
                <w:rFonts w:ascii="標楷體" w:eastAsia="標楷體" w:hAnsi="標楷體" w:cs="Calibri"/>
              </w:rPr>
            </w:pPr>
            <w:ins w:id="563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0</w:t>
              </w:r>
            </w:ins>
          </w:p>
        </w:tc>
      </w:tr>
      <w:tr w:rsidR="007165F7" w:rsidRPr="00C81A95" w14:paraId="0EF2A2D6" w14:textId="77777777" w:rsidTr="0003426C">
        <w:trPr>
          <w:trHeight w:val="290"/>
          <w:ins w:id="564" w:author="Yu-Kun Tsai" w:date="2024-08-14T18:11:00Z"/>
        </w:trPr>
        <w:tc>
          <w:tcPr>
            <w:tcW w:w="704" w:type="dxa"/>
            <w:vMerge w:val="restart"/>
          </w:tcPr>
          <w:p w14:paraId="2214A9CB" w14:textId="77777777" w:rsidR="007165F7" w:rsidRPr="00C81A95" w:rsidRDefault="007165F7" w:rsidP="0003426C">
            <w:pPr>
              <w:jc w:val="both"/>
              <w:rPr>
                <w:ins w:id="565" w:author="Yu-Kun Tsai" w:date="2024-08-14T18:11:00Z"/>
                <w:rFonts w:ascii="標楷體" w:eastAsia="標楷體" w:hAnsi="標楷體" w:cs="Calibri"/>
              </w:rPr>
            </w:pPr>
            <w:ins w:id="566" w:author="Yu-Kun Tsai" w:date="2024-08-14T18:11:00Z">
              <w:r w:rsidRPr="00C81A95">
                <w:rPr>
                  <w:rFonts w:ascii="標楷體" w:eastAsia="標楷體" w:hAnsi="標楷體" w:cs="Calibri"/>
                </w:rPr>
                <w:t>清晰的描述程式碼邏輯結構</w:t>
              </w:r>
            </w:ins>
          </w:p>
        </w:tc>
        <w:tc>
          <w:tcPr>
            <w:tcW w:w="2268" w:type="dxa"/>
            <w:vMerge w:val="restart"/>
          </w:tcPr>
          <w:p w14:paraId="0DC2A0EC" w14:textId="77777777" w:rsidR="007165F7" w:rsidRPr="00C81A95" w:rsidRDefault="007165F7" w:rsidP="0003426C">
            <w:pPr>
              <w:jc w:val="both"/>
              <w:rPr>
                <w:ins w:id="567" w:author="Yu-Kun Tsai" w:date="2024-08-14T18:11:00Z"/>
                <w:rFonts w:ascii="標楷體" w:eastAsia="標楷體" w:hAnsi="標楷體" w:cs="Calibri"/>
              </w:rPr>
            </w:pPr>
            <w:ins w:id="568" w:author="Yu-Kun Tsai" w:date="2024-08-14T18:11:00Z">
              <w:r w:rsidRPr="00C81A95">
                <w:rPr>
                  <w:rFonts w:ascii="標楷體" w:eastAsia="標楷體" w:hAnsi="標楷體" w:cs="Calibri"/>
                </w:rPr>
                <w:t>有時學生看不懂演算法或</w:t>
              </w:r>
              <w:r w:rsidRPr="00C81A95">
                <w:rPr>
                  <w:rFonts w:ascii="標楷體" w:eastAsia="標楷體" w:hAnsi="標楷體" w:cs="Calibri" w:hint="eastAsia"/>
                </w:rPr>
                <w:t>函數</w:t>
              </w:r>
              <w:r w:rsidRPr="00C81A95">
                <w:rPr>
                  <w:rFonts w:ascii="標楷體" w:eastAsia="標楷體" w:hAnsi="標楷體" w:cs="Calibri"/>
                </w:rPr>
                <w:t>的功</w:t>
              </w:r>
              <w:r w:rsidRPr="00C81A95">
                <w:rPr>
                  <w:rFonts w:ascii="標楷體" w:eastAsia="標楷體" w:hAnsi="標楷體" w:cs="Calibri" w:hint="eastAsia"/>
                </w:rPr>
                <w:t>能</w:t>
              </w:r>
              <w:r w:rsidRPr="00C81A95">
                <w:rPr>
                  <w:rFonts w:ascii="標楷體" w:eastAsia="標楷體" w:hAnsi="標楷體" w:cs="Calibri"/>
                </w:rPr>
                <w:t>或結構，希望LLM可以幫助學生解析程式碼。</w:t>
              </w:r>
            </w:ins>
          </w:p>
        </w:tc>
        <w:tc>
          <w:tcPr>
            <w:tcW w:w="2126" w:type="dxa"/>
            <w:shd w:val="clear" w:color="auto" w:fill="DAE9F7" w:themeFill="text2" w:themeFillTint="1A"/>
          </w:tcPr>
          <w:p w14:paraId="7EA43ED8" w14:textId="77777777" w:rsidR="007165F7" w:rsidRPr="00C81A95" w:rsidRDefault="007165F7" w:rsidP="0003426C">
            <w:pPr>
              <w:jc w:val="center"/>
              <w:rPr>
                <w:ins w:id="569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570" w:author="Yu-Kun Tsai" w:date="2024-08-14T18:11:00Z">
              <w:r w:rsidRPr="00C81A95">
                <w:rPr>
                  <w:rFonts w:ascii="標楷體" w:eastAsia="標楷體" w:hAnsi="標楷體" w:cs="Calibri"/>
                  <w:b/>
                  <w:bCs/>
                </w:rPr>
                <w:t>準確性</w:t>
              </w:r>
            </w:ins>
          </w:p>
        </w:tc>
        <w:tc>
          <w:tcPr>
            <w:tcW w:w="426" w:type="dxa"/>
            <w:shd w:val="clear" w:color="auto" w:fill="DAE9F7" w:themeFill="text2" w:themeFillTint="1A"/>
          </w:tcPr>
          <w:p w14:paraId="7E0BDEC0" w14:textId="77777777" w:rsidR="007165F7" w:rsidRPr="00C81A95" w:rsidRDefault="007165F7" w:rsidP="0003426C">
            <w:pPr>
              <w:jc w:val="center"/>
              <w:rPr>
                <w:ins w:id="571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572" w:author="Yu-Kun Tsai" w:date="2024-08-14T18:11:00Z">
              <w:r w:rsidRPr="00C81A95">
                <w:rPr>
                  <w:rFonts w:ascii="標楷體" w:eastAsia="標楷體" w:hAnsi="標楷體" w:cs="Calibri" w:hint="eastAsia"/>
                  <w:b/>
                  <w:bCs/>
                </w:rPr>
                <w:t>2</w:t>
              </w:r>
            </w:ins>
          </w:p>
        </w:tc>
        <w:tc>
          <w:tcPr>
            <w:tcW w:w="2126" w:type="dxa"/>
            <w:shd w:val="clear" w:color="auto" w:fill="DAE9F7" w:themeFill="text2" w:themeFillTint="1A"/>
          </w:tcPr>
          <w:p w14:paraId="286D5660" w14:textId="77777777" w:rsidR="007165F7" w:rsidRPr="00C81A95" w:rsidRDefault="007165F7" w:rsidP="0003426C">
            <w:pPr>
              <w:jc w:val="center"/>
              <w:rPr>
                <w:ins w:id="573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574" w:author="Yu-Kun Tsai" w:date="2024-08-14T18:11:00Z">
              <w:r w:rsidRPr="00C81A95">
                <w:rPr>
                  <w:rFonts w:ascii="標楷體" w:eastAsia="標楷體" w:hAnsi="標楷體" w:cs="Calibri"/>
                  <w:b/>
                  <w:bCs/>
                </w:rPr>
                <w:t>詳細性</w:t>
              </w:r>
            </w:ins>
          </w:p>
        </w:tc>
        <w:tc>
          <w:tcPr>
            <w:tcW w:w="425" w:type="dxa"/>
            <w:shd w:val="clear" w:color="auto" w:fill="DAE9F7" w:themeFill="text2" w:themeFillTint="1A"/>
          </w:tcPr>
          <w:p w14:paraId="059766A3" w14:textId="77777777" w:rsidR="007165F7" w:rsidRPr="00C81A95" w:rsidRDefault="007165F7" w:rsidP="0003426C">
            <w:pPr>
              <w:jc w:val="center"/>
              <w:rPr>
                <w:ins w:id="575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576" w:author="Yu-Kun Tsai" w:date="2024-08-14T18:11:00Z">
              <w:r w:rsidRPr="00C81A95">
                <w:rPr>
                  <w:rFonts w:ascii="標楷體" w:eastAsia="標楷體" w:hAnsi="標楷體" w:cs="Calibri" w:hint="eastAsia"/>
                  <w:b/>
                  <w:bCs/>
                </w:rPr>
                <w:t>2</w:t>
              </w:r>
            </w:ins>
          </w:p>
        </w:tc>
        <w:tc>
          <w:tcPr>
            <w:tcW w:w="1843" w:type="dxa"/>
            <w:shd w:val="clear" w:color="auto" w:fill="DAE9F7" w:themeFill="text2" w:themeFillTint="1A"/>
          </w:tcPr>
          <w:p w14:paraId="1C4932D0" w14:textId="77777777" w:rsidR="007165F7" w:rsidRPr="00C81A95" w:rsidRDefault="007165F7" w:rsidP="0003426C">
            <w:pPr>
              <w:jc w:val="center"/>
              <w:rPr>
                <w:ins w:id="577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578" w:author="Yu-Kun Tsai" w:date="2024-08-14T18:11:00Z">
              <w:r w:rsidRPr="00C81A95">
                <w:rPr>
                  <w:rFonts w:ascii="標楷體" w:eastAsia="標楷體" w:hAnsi="標楷體" w:cs="Calibri" w:hint="eastAsia"/>
                  <w:b/>
                  <w:bCs/>
                </w:rPr>
                <w:t>正向</w:t>
              </w:r>
              <w:r w:rsidRPr="00C81A95">
                <w:rPr>
                  <w:rFonts w:ascii="標楷體" w:eastAsia="標楷體" w:hAnsi="標楷體" w:cs="Calibri"/>
                  <w:b/>
                  <w:bCs/>
                </w:rPr>
                <w:t>建議</w:t>
              </w:r>
            </w:ins>
          </w:p>
        </w:tc>
        <w:tc>
          <w:tcPr>
            <w:tcW w:w="425" w:type="dxa"/>
            <w:shd w:val="clear" w:color="auto" w:fill="DAE9F7" w:themeFill="text2" w:themeFillTint="1A"/>
          </w:tcPr>
          <w:p w14:paraId="3F2F26DC" w14:textId="77777777" w:rsidR="007165F7" w:rsidRPr="00C81A95" w:rsidRDefault="007165F7" w:rsidP="0003426C">
            <w:pPr>
              <w:jc w:val="center"/>
              <w:rPr>
                <w:ins w:id="579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580" w:author="Yu-Kun Tsai" w:date="2024-08-14T18:11:00Z">
              <w:r w:rsidRPr="00C81A95">
                <w:rPr>
                  <w:rFonts w:ascii="標楷體" w:eastAsia="標楷體" w:hAnsi="標楷體" w:cs="Calibri" w:hint="eastAsia"/>
                  <w:b/>
                  <w:bCs/>
                </w:rPr>
                <w:t>2</w:t>
              </w:r>
            </w:ins>
          </w:p>
        </w:tc>
      </w:tr>
      <w:tr w:rsidR="007165F7" w:rsidRPr="00C81A95" w14:paraId="6246DE61" w14:textId="77777777" w:rsidTr="0003426C">
        <w:trPr>
          <w:trHeight w:val="851"/>
          <w:ins w:id="581" w:author="Yu-Kun Tsai" w:date="2024-08-14T18:11:00Z"/>
        </w:trPr>
        <w:tc>
          <w:tcPr>
            <w:tcW w:w="704" w:type="dxa"/>
            <w:vMerge/>
          </w:tcPr>
          <w:p w14:paraId="0D5DA836" w14:textId="77777777" w:rsidR="007165F7" w:rsidRPr="00C81A95" w:rsidRDefault="007165F7" w:rsidP="0003426C">
            <w:pPr>
              <w:jc w:val="both"/>
              <w:rPr>
                <w:ins w:id="582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5D0AE97F" w14:textId="77777777" w:rsidR="007165F7" w:rsidRPr="00C81A95" w:rsidRDefault="007165F7" w:rsidP="0003426C">
            <w:pPr>
              <w:jc w:val="both"/>
              <w:rPr>
                <w:ins w:id="583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126" w:type="dxa"/>
          </w:tcPr>
          <w:p w14:paraId="06AC8ABA" w14:textId="77777777" w:rsidR="007165F7" w:rsidRPr="00C81A95" w:rsidRDefault="007165F7" w:rsidP="0003426C">
            <w:pPr>
              <w:jc w:val="both"/>
              <w:rPr>
                <w:ins w:id="584" w:author="Yu-Kun Tsai" w:date="2024-08-14T18:11:00Z"/>
                <w:rFonts w:ascii="標楷體" w:eastAsia="標楷體" w:hAnsi="標楷體" w:cs="Calibri"/>
              </w:rPr>
            </w:pPr>
            <w:ins w:id="585" w:author="Yu-Kun Tsai" w:date="2024-08-14T18:11:00Z">
              <w:r w:rsidRPr="00C81A95">
                <w:rPr>
                  <w:rFonts w:ascii="標楷體" w:eastAsia="標楷體" w:hAnsi="標楷體" w:cs="Calibri"/>
                </w:rPr>
                <w:t>正確判斷演算法或</w:t>
              </w:r>
              <w:r w:rsidRPr="00C81A95">
                <w:rPr>
                  <w:rFonts w:ascii="標楷體" w:eastAsia="標楷體" w:hAnsi="標楷體" w:cs="Calibri" w:hint="eastAsia"/>
                </w:rPr>
                <w:t>函數</w:t>
              </w:r>
              <w:r w:rsidRPr="00C81A95">
                <w:rPr>
                  <w:rFonts w:ascii="標楷體" w:eastAsia="標楷體" w:hAnsi="標楷體" w:cs="Calibri"/>
                </w:rPr>
                <w:t>名稱與功能</w:t>
              </w:r>
            </w:ins>
          </w:p>
        </w:tc>
        <w:tc>
          <w:tcPr>
            <w:tcW w:w="426" w:type="dxa"/>
          </w:tcPr>
          <w:p w14:paraId="2452B007" w14:textId="77777777" w:rsidR="007165F7" w:rsidRPr="00C81A95" w:rsidRDefault="007165F7" w:rsidP="0003426C">
            <w:pPr>
              <w:jc w:val="center"/>
              <w:rPr>
                <w:ins w:id="586" w:author="Yu-Kun Tsai" w:date="2024-08-14T18:11:00Z"/>
                <w:rFonts w:ascii="標楷體" w:eastAsia="標楷體" w:hAnsi="標楷體" w:cs="Calibri"/>
              </w:rPr>
            </w:pPr>
            <w:ins w:id="587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2</w:t>
              </w:r>
            </w:ins>
          </w:p>
        </w:tc>
        <w:tc>
          <w:tcPr>
            <w:tcW w:w="2126" w:type="dxa"/>
          </w:tcPr>
          <w:p w14:paraId="1337C7B3" w14:textId="77777777" w:rsidR="007165F7" w:rsidRPr="00C81A95" w:rsidRDefault="007165F7" w:rsidP="0003426C">
            <w:pPr>
              <w:jc w:val="both"/>
              <w:rPr>
                <w:ins w:id="588" w:author="Yu-Kun Tsai" w:date="2024-08-14T18:11:00Z"/>
                <w:rFonts w:ascii="標楷體" w:eastAsia="標楷體" w:hAnsi="標楷體" w:cs="Calibri"/>
              </w:rPr>
            </w:pPr>
            <w:ins w:id="589" w:author="Yu-Kun Tsai" w:date="2024-08-14T18:11:00Z">
              <w:r w:rsidRPr="00C81A95">
                <w:rPr>
                  <w:rFonts w:ascii="標楷體" w:eastAsia="標楷體" w:hAnsi="標楷體" w:cs="Calibri"/>
                </w:rPr>
                <w:t>詳細描述，包括主要邏輯和次要邏輯</w:t>
              </w:r>
            </w:ins>
          </w:p>
        </w:tc>
        <w:tc>
          <w:tcPr>
            <w:tcW w:w="425" w:type="dxa"/>
          </w:tcPr>
          <w:p w14:paraId="5DF4D89F" w14:textId="77777777" w:rsidR="007165F7" w:rsidRPr="00C81A95" w:rsidRDefault="007165F7" w:rsidP="0003426C">
            <w:pPr>
              <w:jc w:val="center"/>
              <w:rPr>
                <w:ins w:id="590" w:author="Yu-Kun Tsai" w:date="2024-08-14T18:11:00Z"/>
                <w:rFonts w:ascii="標楷體" w:eastAsia="標楷體" w:hAnsi="標楷體" w:cs="Calibri"/>
              </w:rPr>
            </w:pPr>
            <w:ins w:id="591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2</w:t>
              </w:r>
            </w:ins>
          </w:p>
        </w:tc>
        <w:tc>
          <w:tcPr>
            <w:tcW w:w="1843" w:type="dxa"/>
          </w:tcPr>
          <w:p w14:paraId="15272741" w14:textId="77777777" w:rsidR="007165F7" w:rsidRPr="00C81A95" w:rsidRDefault="007165F7" w:rsidP="0003426C">
            <w:pPr>
              <w:jc w:val="both"/>
              <w:rPr>
                <w:ins w:id="592" w:author="Yu-Kun Tsai" w:date="2024-08-14T18:11:00Z"/>
                <w:rFonts w:ascii="標楷體" w:eastAsia="標楷體" w:hAnsi="標楷體" w:cs="Calibri"/>
              </w:rPr>
            </w:pPr>
            <w:ins w:id="593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能夠教導</w:t>
              </w:r>
              <w:r w:rsidRPr="00C81A95">
                <w:rPr>
                  <w:rFonts w:ascii="標楷體" w:eastAsia="標楷體" w:hAnsi="標楷體" w:cs="Calibri"/>
                </w:rPr>
                <w:t>演算法或</w:t>
              </w:r>
              <w:r w:rsidRPr="00C81A95">
                <w:rPr>
                  <w:rFonts w:ascii="標楷體" w:eastAsia="標楷體" w:hAnsi="標楷體" w:cs="Calibri" w:hint="eastAsia"/>
                </w:rPr>
                <w:t>函數知識(100%)</w:t>
              </w:r>
            </w:ins>
          </w:p>
        </w:tc>
        <w:tc>
          <w:tcPr>
            <w:tcW w:w="425" w:type="dxa"/>
          </w:tcPr>
          <w:p w14:paraId="1A1993C6" w14:textId="77777777" w:rsidR="007165F7" w:rsidRPr="00C81A95" w:rsidRDefault="007165F7" w:rsidP="0003426C">
            <w:pPr>
              <w:jc w:val="center"/>
              <w:rPr>
                <w:ins w:id="594" w:author="Yu-Kun Tsai" w:date="2024-08-14T18:11:00Z"/>
                <w:rFonts w:ascii="標楷體" w:eastAsia="標楷體" w:hAnsi="標楷體" w:cs="Calibri"/>
              </w:rPr>
            </w:pPr>
            <w:ins w:id="595" w:author="Yu-Kun Tsai" w:date="2024-08-14T18:11:00Z">
              <w:r w:rsidRPr="00C81A95">
                <w:rPr>
                  <w:rFonts w:ascii="標楷體" w:eastAsia="標楷體" w:hAnsi="標楷體" w:cs="Calibri"/>
                </w:rPr>
                <w:t>2</w:t>
              </w:r>
            </w:ins>
          </w:p>
        </w:tc>
      </w:tr>
      <w:tr w:rsidR="007165F7" w:rsidRPr="00C81A95" w14:paraId="7FB28DA9" w14:textId="77777777" w:rsidTr="00232CBF">
        <w:tblPrEx>
          <w:tblW w:w="0" w:type="auto"/>
          <w:tblPrExChange w:id="596" w:author="user" w:date="2024-08-14T20:10:00Z">
            <w:tblPrEx>
              <w:tblW w:w="0" w:type="auto"/>
            </w:tblPrEx>
          </w:tblPrExChange>
        </w:tblPrEx>
        <w:trPr>
          <w:trHeight w:val="235"/>
          <w:ins w:id="597" w:author="Yu-Kun Tsai" w:date="2024-08-14T18:11:00Z"/>
          <w:trPrChange w:id="598" w:author="user" w:date="2024-08-14T20:10:00Z">
            <w:trPr>
              <w:trHeight w:val="776"/>
            </w:trPr>
          </w:trPrChange>
        </w:trPr>
        <w:tc>
          <w:tcPr>
            <w:tcW w:w="704" w:type="dxa"/>
            <w:vMerge/>
            <w:tcPrChange w:id="599" w:author="user" w:date="2024-08-14T20:10:00Z">
              <w:tcPr>
                <w:tcW w:w="704" w:type="dxa"/>
                <w:vMerge/>
              </w:tcPr>
            </w:tcPrChange>
          </w:tcPr>
          <w:p w14:paraId="53CE2C11" w14:textId="77777777" w:rsidR="007165F7" w:rsidRPr="00C81A95" w:rsidRDefault="007165F7" w:rsidP="0003426C">
            <w:pPr>
              <w:jc w:val="both"/>
              <w:rPr>
                <w:ins w:id="600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  <w:tcPrChange w:id="601" w:author="user" w:date="2024-08-14T20:10:00Z">
              <w:tcPr>
                <w:tcW w:w="2268" w:type="dxa"/>
                <w:vMerge/>
              </w:tcPr>
            </w:tcPrChange>
          </w:tcPr>
          <w:p w14:paraId="277D798B" w14:textId="77777777" w:rsidR="007165F7" w:rsidRPr="00C81A95" w:rsidRDefault="007165F7" w:rsidP="0003426C">
            <w:pPr>
              <w:jc w:val="both"/>
              <w:rPr>
                <w:ins w:id="602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126" w:type="dxa"/>
            <w:tcPrChange w:id="603" w:author="user" w:date="2024-08-14T20:10:00Z">
              <w:tcPr>
                <w:tcW w:w="2126" w:type="dxa"/>
              </w:tcPr>
            </w:tcPrChange>
          </w:tcPr>
          <w:p w14:paraId="13AC9C85" w14:textId="77777777" w:rsidR="007165F7" w:rsidRPr="00C81A95" w:rsidRDefault="007165F7" w:rsidP="0003426C">
            <w:pPr>
              <w:jc w:val="both"/>
              <w:rPr>
                <w:ins w:id="604" w:author="Yu-Kun Tsai" w:date="2024-08-14T18:11:00Z"/>
                <w:rFonts w:ascii="標楷體" w:eastAsia="標楷體" w:hAnsi="標楷體" w:cs="Calibri"/>
              </w:rPr>
            </w:pPr>
            <w:ins w:id="605" w:author="Yu-Kun Tsai" w:date="2024-08-14T18:11:00Z">
              <w:r w:rsidRPr="00C81A95">
                <w:rPr>
                  <w:rFonts w:ascii="標楷體" w:eastAsia="標楷體" w:hAnsi="標楷體" w:cs="Calibri"/>
                </w:rPr>
                <w:t>無判斷出</w:t>
              </w:r>
              <w:r w:rsidRPr="00C81A95">
                <w:rPr>
                  <w:rFonts w:ascii="標楷體" w:eastAsia="標楷體" w:hAnsi="標楷體" w:cs="Calibri" w:hint="eastAsia"/>
                </w:rPr>
                <w:t>演算法或函數</w:t>
              </w:r>
              <w:r w:rsidRPr="00C81A95">
                <w:rPr>
                  <w:rFonts w:ascii="標楷體" w:eastAsia="標楷體" w:hAnsi="標楷體" w:cs="Calibri"/>
                </w:rPr>
                <w:t>名稱</w:t>
              </w:r>
              <w:r w:rsidRPr="00C81A95">
                <w:rPr>
                  <w:rFonts w:ascii="標楷體" w:eastAsia="標楷體" w:hAnsi="標楷體" w:cs="Calibri" w:hint="eastAsia"/>
                </w:rPr>
                <w:t>，但可以敘述功能與結構</w:t>
              </w:r>
            </w:ins>
          </w:p>
        </w:tc>
        <w:tc>
          <w:tcPr>
            <w:tcW w:w="426" w:type="dxa"/>
            <w:tcPrChange w:id="606" w:author="user" w:date="2024-08-14T20:10:00Z">
              <w:tcPr>
                <w:tcW w:w="426" w:type="dxa"/>
              </w:tcPr>
            </w:tcPrChange>
          </w:tcPr>
          <w:p w14:paraId="5FFD57AE" w14:textId="77777777" w:rsidR="007165F7" w:rsidRPr="00C81A95" w:rsidRDefault="007165F7" w:rsidP="0003426C">
            <w:pPr>
              <w:jc w:val="center"/>
              <w:rPr>
                <w:ins w:id="607" w:author="Yu-Kun Tsai" w:date="2024-08-14T18:11:00Z"/>
                <w:rFonts w:ascii="標楷體" w:eastAsia="標楷體" w:hAnsi="標楷體" w:cs="Calibri"/>
              </w:rPr>
            </w:pPr>
            <w:ins w:id="608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  <w:tc>
          <w:tcPr>
            <w:tcW w:w="2126" w:type="dxa"/>
            <w:tcPrChange w:id="609" w:author="user" w:date="2024-08-14T20:10:00Z">
              <w:tcPr>
                <w:tcW w:w="2126" w:type="dxa"/>
              </w:tcPr>
            </w:tcPrChange>
          </w:tcPr>
          <w:p w14:paraId="1519A55A" w14:textId="77777777" w:rsidR="007165F7" w:rsidRPr="00C81A95" w:rsidRDefault="007165F7" w:rsidP="0003426C">
            <w:pPr>
              <w:jc w:val="both"/>
              <w:rPr>
                <w:ins w:id="610" w:author="Yu-Kun Tsai" w:date="2024-08-14T18:11:00Z"/>
                <w:rFonts w:ascii="標楷體" w:eastAsia="標楷體" w:hAnsi="標楷體" w:cs="Calibri"/>
              </w:rPr>
            </w:pPr>
            <w:ins w:id="611" w:author="Yu-Kun Tsai" w:date="2024-08-14T18:11:00Z">
              <w:r w:rsidRPr="00C81A95">
                <w:rPr>
                  <w:rFonts w:ascii="標楷體" w:eastAsia="標楷體" w:hAnsi="標楷體" w:cs="Calibri"/>
                </w:rPr>
                <w:t>部分描述</w:t>
              </w:r>
              <w:r w:rsidRPr="00C81A95">
                <w:rPr>
                  <w:rFonts w:ascii="標楷體" w:eastAsia="標楷體" w:hAnsi="標楷體" w:cs="Calibri" w:hint="eastAsia"/>
                </w:rPr>
                <w:t>(50%)</w:t>
              </w:r>
            </w:ins>
          </w:p>
        </w:tc>
        <w:tc>
          <w:tcPr>
            <w:tcW w:w="425" w:type="dxa"/>
            <w:tcPrChange w:id="612" w:author="user" w:date="2024-08-14T20:10:00Z">
              <w:tcPr>
                <w:tcW w:w="425" w:type="dxa"/>
              </w:tcPr>
            </w:tcPrChange>
          </w:tcPr>
          <w:p w14:paraId="13E919D5" w14:textId="77777777" w:rsidR="007165F7" w:rsidRPr="00C81A95" w:rsidRDefault="007165F7" w:rsidP="0003426C">
            <w:pPr>
              <w:jc w:val="center"/>
              <w:rPr>
                <w:ins w:id="613" w:author="Yu-Kun Tsai" w:date="2024-08-14T18:11:00Z"/>
                <w:rFonts w:ascii="標楷體" w:eastAsia="標楷體" w:hAnsi="標楷體" w:cs="Calibri"/>
              </w:rPr>
            </w:pPr>
            <w:ins w:id="614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1</w:t>
              </w:r>
            </w:ins>
          </w:p>
        </w:tc>
        <w:tc>
          <w:tcPr>
            <w:tcW w:w="1843" w:type="dxa"/>
            <w:tcPrChange w:id="615" w:author="user" w:date="2024-08-14T20:10:00Z">
              <w:tcPr>
                <w:tcW w:w="1843" w:type="dxa"/>
              </w:tcPr>
            </w:tcPrChange>
          </w:tcPr>
          <w:p w14:paraId="7090B354" w14:textId="77777777" w:rsidR="007165F7" w:rsidRPr="00C81A95" w:rsidRDefault="007165F7" w:rsidP="0003426C">
            <w:pPr>
              <w:jc w:val="both"/>
              <w:rPr>
                <w:ins w:id="616" w:author="Yu-Kun Tsai" w:date="2024-08-14T18:11:00Z"/>
                <w:rFonts w:ascii="標楷體" w:eastAsia="標楷體" w:hAnsi="標楷體" w:cs="Calibri"/>
              </w:rPr>
            </w:pPr>
            <w:ins w:id="617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能夠教導</w:t>
              </w:r>
              <w:r w:rsidRPr="00C81A95">
                <w:rPr>
                  <w:rFonts w:ascii="標楷體" w:eastAsia="標楷體" w:hAnsi="標楷體" w:cs="Calibri"/>
                </w:rPr>
                <w:t>演算法或</w:t>
              </w:r>
              <w:r w:rsidRPr="00C81A95">
                <w:rPr>
                  <w:rFonts w:ascii="標楷體" w:eastAsia="標楷體" w:hAnsi="標楷體" w:cs="Calibri" w:hint="eastAsia"/>
                </w:rPr>
                <w:t>函數知識(50%)</w:t>
              </w:r>
            </w:ins>
          </w:p>
        </w:tc>
        <w:tc>
          <w:tcPr>
            <w:tcW w:w="425" w:type="dxa"/>
            <w:tcPrChange w:id="618" w:author="user" w:date="2024-08-14T20:10:00Z">
              <w:tcPr>
                <w:tcW w:w="425" w:type="dxa"/>
              </w:tcPr>
            </w:tcPrChange>
          </w:tcPr>
          <w:p w14:paraId="7A3C8B22" w14:textId="77777777" w:rsidR="007165F7" w:rsidRPr="00C81A95" w:rsidRDefault="007165F7" w:rsidP="0003426C">
            <w:pPr>
              <w:jc w:val="center"/>
              <w:rPr>
                <w:ins w:id="619" w:author="Yu-Kun Tsai" w:date="2024-08-14T18:11:00Z"/>
                <w:rFonts w:ascii="標楷體" w:eastAsia="標楷體" w:hAnsi="標楷體" w:cs="Calibri"/>
              </w:rPr>
            </w:pPr>
            <w:ins w:id="620" w:author="Yu-Kun Tsai" w:date="2024-08-14T18:11:00Z">
              <w:r w:rsidRPr="00C81A95">
                <w:rPr>
                  <w:rFonts w:ascii="標楷體" w:eastAsia="標楷體" w:hAnsi="標楷體" w:cs="Calibri"/>
                </w:rPr>
                <w:t>1</w:t>
              </w:r>
            </w:ins>
          </w:p>
        </w:tc>
      </w:tr>
      <w:tr w:rsidR="007165F7" w:rsidRPr="00C81A95" w14:paraId="75C415CC" w14:textId="77777777" w:rsidTr="0003426C">
        <w:trPr>
          <w:trHeight w:val="224"/>
          <w:ins w:id="621" w:author="Yu-Kun Tsai" w:date="2024-08-14T18:11:00Z"/>
        </w:trPr>
        <w:tc>
          <w:tcPr>
            <w:tcW w:w="704" w:type="dxa"/>
            <w:vMerge/>
          </w:tcPr>
          <w:p w14:paraId="7FF18566" w14:textId="77777777" w:rsidR="007165F7" w:rsidRPr="00C81A95" w:rsidRDefault="007165F7" w:rsidP="0003426C">
            <w:pPr>
              <w:jc w:val="both"/>
              <w:rPr>
                <w:ins w:id="622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6F97A7BE" w14:textId="77777777" w:rsidR="007165F7" w:rsidRPr="00C81A95" w:rsidRDefault="007165F7" w:rsidP="0003426C">
            <w:pPr>
              <w:jc w:val="both"/>
              <w:rPr>
                <w:ins w:id="623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126" w:type="dxa"/>
          </w:tcPr>
          <w:p w14:paraId="280B1072" w14:textId="77777777" w:rsidR="007165F7" w:rsidRPr="00C81A95" w:rsidRDefault="007165F7" w:rsidP="0003426C">
            <w:pPr>
              <w:jc w:val="both"/>
              <w:rPr>
                <w:ins w:id="624" w:author="Yu-Kun Tsai" w:date="2024-08-14T18:11:00Z"/>
                <w:rFonts w:ascii="標楷體" w:eastAsia="標楷體" w:hAnsi="標楷體" w:cs="Calibri"/>
              </w:rPr>
            </w:pPr>
            <w:ins w:id="625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無法為使用者描述功能</w:t>
              </w:r>
            </w:ins>
          </w:p>
        </w:tc>
        <w:tc>
          <w:tcPr>
            <w:tcW w:w="426" w:type="dxa"/>
          </w:tcPr>
          <w:p w14:paraId="4B82B8F5" w14:textId="77777777" w:rsidR="007165F7" w:rsidRPr="00C81A95" w:rsidRDefault="007165F7" w:rsidP="0003426C">
            <w:pPr>
              <w:jc w:val="center"/>
              <w:rPr>
                <w:ins w:id="626" w:author="Yu-Kun Tsai" w:date="2024-08-14T18:11:00Z"/>
                <w:rFonts w:ascii="標楷體" w:eastAsia="標楷體" w:hAnsi="標楷體" w:cs="Calibri"/>
              </w:rPr>
            </w:pPr>
            <w:ins w:id="627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0</w:t>
              </w:r>
            </w:ins>
          </w:p>
        </w:tc>
        <w:tc>
          <w:tcPr>
            <w:tcW w:w="2126" w:type="dxa"/>
          </w:tcPr>
          <w:p w14:paraId="70FE7D25" w14:textId="77777777" w:rsidR="007165F7" w:rsidRPr="00C81A95" w:rsidRDefault="007165F7" w:rsidP="0003426C">
            <w:pPr>
              <w:jc w:val="both"/>
              <w:rPr>
                <w:ins w:id="628" w:author="Yu-Kun Tsai" w:date="2024-08-14T18:11:00Z"/>
                <w:rFonts w:ascii="標楷體" w:eastAsia="標楷體" w:hAnsi="標楷體" w:cs="Calibri"/>
              </w:rPr>
            </w:pPr>
            <w:ins w:id="629" w:author="Yu-Kun Tsai" w:date="2024-08-14T18:11:00Z">
              <w:r w:rsidRPr="00C81A95">
                <w:rPr>
                  <w:rFonts w:ascii="標楷體" w:eastAsia="標楷體" w:hAnsi="標楷體" w:cs="Calibri"/>
                </w:rPr>
                <w:t>沒有詳細描述</w:t>
              </w:r>
            </w:ins>
          </w:p>
        </w:tc>
        <w:tc>
          <w:tcPr>
            <w:tcW w:w="425" w:type="dxa"/>
          </w:tcPr>
          <w:p w14:paraId="6E13F517" w14:textId="77777777" w:rsidR="007165F7" w:rsidRPr="00C81A95" w:rsidRDefault="007165F7" w:rsidP="0003426C">
            <w:pPr>
              <w:jc w:val="center"/>
              <w:rPr>
                <w:ins w:id="630" w:author="Yu-Kun Tsai" w:date="2024-08-14T18:11:00Z"/>
                <w:rFonts w:ascii="標楷體" w:eastAsia="標楷體" w:hAnsi="標楷體" w:cs="Calibri"/>
              </w:rPr>
            </w:pPr>
            <w:ins w:id="631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0</w:t>
              </w:r>
            </w:ins>
          </w:p>
        </w:tc>
        <w:tc>
          <w:tcPr>
            <w:tcW w:w="1843" w:type="dxa"/>
          </w:tcPr>
          <w:p w14:paraId="0EAE6EEA" w14:textId="0B02BD91" w:rsidR="007165F7" w:rsidRPr="00C81A95" w:rsidRDefault="007165F7" w:rsidP="0003426C">
            <w:pPr>
              <w:jc w:val="both"/>
              <w:rPr>
                <w:ins w:id="632" w:author="Yu-Kun Tsai" w:date="2024-08-14T18:11:00Z"/>
                <w:rFonts w:ascii="標楷體" w:eastAsia="標楷體" w:hAnsi="標楷體" w:cs="Calibri"/>
              </w:rPr>
            </w:pPr>
            <w:ins w:id="633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無法</w:t>
              </w:r>
            </w:ins>
            <w:ins w:id="634" w:author="user" w:date="2024-08-14T21:06:00Z">
              <w:r w:rsidR="003B36A6">
                <w:rPr>
                  <w:rFonts w:ascii="標楷體" w:eastAsia="標楷體" w:hAnsi="標楷體" w:cs="Calibri" w:hint="eastAsia"/>
                </w:rPr>
                <w:t>提供</w:t>
              </w:r>
            </w:ins>
            <w:ins w:id="635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教學</w:t>
              </w:r>
            </w:ins>
            <w:ins w:id="636" w:author="user" w:date="2024-08-14T21:06:00Z">
              <w:r w:rsidR="003B36A6">
                <w:rPr>
                  <w:rFonts w:ascii="標楷體" w:eastAsia="標楷體" w:hAnsi="標楷體" w:cs="Calibri" w:hint="eastAsia"/>
                </w:rPr>
                <w:t>任何提示</w:t>
              </w:r>
            </w:ins>
          </w:p>
        </w:tc>
        <w:tc>
          <w:tcPr>
            <w:tcW w:w="425" w:type="dxa"/>
          </w:tcPr>
          <w:p w14:paraId="54E1CEB7" w14:textId="77777777" w:rsidR="007165F7" w:rsidRPr="00C81A95" w:rsidRDefault="007165F7" w:rsidP="0003426C">
            <w:pPr>
              <w:jc w:val="center"/>
              <w:rPr>
                <w:ins w:id="637" w:author="Yu-Kun Tsai" w:date="2024-08-14T18:11:00Z"/>
                <w:rFonts w:ascii="標楷體" w:eastAsia="標楷體" w:hAnsi="標楷體" w:cs="Calibri"/>
              </w:rPr>
            </w:pPr>
            <w:ins w:id="638" w:author="Yu-Kun Tsai" w:date="2024-08-14T18:11:00Z">
              <w:r w:rsidRPr="00C81A95">
                <w:rPr>
                  <w:rFonts w:ascii="標楷體" w:eastAsia="標楷體" w:hAnsi="標楷體" w:cs="Calibri"/>
                </w:rPr>
                <w:t>0</w:t>
              </w:r>
            </w:ins>
          </w:p>
        </w:tc>
      </w:tr>
      <w:tr w:rsidR="007165F7" w:rsidRPr="00C81A95" w14:paraId="6D28C86E" w14:textId="77777777" w:rsidTr="0003426C">
        <w:trPr>
          <w:trHeight w:val="290"/>
          <w:ins w:id="639" w:author="Yu-Kun Tsai" w:date="2024-08-14T18:11:00Z"/>
        </w:trPr>
        <w:tc>
          <w:tcPr>
            <w:tcW w:w="704" w:type="dxa"/>
            <w:vMerge w:val="restart"/>
          </w:tcPr>
          <w:p w14:paraId="7E8532B5" w14:textId="77777777" w:rsidR="007165F7" w:rsidRPr="00C81A95" w:rsidRDefault="007165F7" w:rsidP="0003426C">
            <w:pPr>
              <w:jc w:val="both"/>
              <w:rPr>
                <w:ins w:id="640" w:author="Yu-Kun Tsai" w:date="2024-08-14T18:11:00Z"/>
                <w:rFonts w:ascii="標楷體" w:eastAsia="標楷體" w:hAnsi="標楷體" w:cs="Calibri"/>
              </w:rPr>
            </w:pPr>
            <w:ins w:id="641" w:author="Yu-Kun Tsai" w:date="2024-08-14T18:11:00Z">
              <w:r w:rsidRPr="00C81A95">
                <w:rPr>
                  <w:rFonts w:ascii="標楷體" w:eastAsia="標楷體" w:hAnsi="標楷體" w:cs="Calibri"/>
                </w:rPr>
                <w:t>完成指定功能程式碼</w:t>
              </w:r>
            </w:ins>
          </w:p>
        </w:tc>
        <w:tc>
          <w:tcPr>
            <w:tcW w:w="2268" w:type="dxa"/>
            <w:vMerge w:val="restart"/>
          </w:tcPr>
          <w:p w14:paraId="56F756D8" w14:textId="77777777" w:rsidR="007165F7" w:rsidRPr="00C81A95" w:rsidRDefault="007165F7" w:rsidP="0003426C">
            <w:pPr>
              <w:jc w:val="both"/>
              <w:rPr>
                <w:ins w:id="642" w:author="Yu-Kun Tsai" w:date="2024-08-14T18:11:00Z"/>
                <w:rFonts w:ascii="標楷體" w:eastAsia="標楷體" w:hAnsi="標楷體" w:cs="Calibri"/>
              </w:rPr>
            </w:pPr>
            <w:ins w:id="643" w:author="Yu-Kun Tsai" w:date="2024-08-14T18:11:00Z">
              <w:r w:rsidRPr="00C81A95">
                <w:rPr>
                  <w:rFonts w:ascii="標楷體" w:eastAsia="標楷體" w:hAnsi="標楷體" w:cs="Calibri"/>
                </w:rPr>
                <w:t>當學</w:t>
              </w:r>
              <w:r w:rsidRPr="00C81A95">
                <w:rPr>
                  <w:rFonts w:ascii="標楷體" w:eastAsia="標楷體" w:hAnsi="標楷體" w:cs="Calibri" w:hint="eastAsia"/>
                </w:rPr>
                <w:t>習</w:t>
              </w:r>
              <w:r w:rsidRPr="00C81A95">
                <w:rPr>
                  <w:rFonts w:ascii="標楷體" w:eastAsia="標楷體" w:hAnsi="標楷體" w:cs="Calibri"/>
                </w:rPr>
                <w:t>程式遇到瓶頸時或需要示範成功的程式</w:t>
              </w:r>
              <w:r w:rsidRPr="00C81A95">
                <w:rPr>
                  <w:rFonts w:ascii="標楷體" w:eastAsia="標楷體" w:hAnsi="標楷體" w:cs="Calibri" w:hint="eastAsia"/>
                </w:rPr>
                <w:t>時，學習才</w:t>
              </w:r>
              <w:r w:rsidRPr="00C81A95">
                <w:rPr>
                  <w:rFonts w:ascii="標楷體" w:eastAsia="標楷體" w:hAnsi="標楷體" w:cs="Calibri"/>
                </w:rPr>
                <w:t>能有所成長</w:t>
              </w:r>
              <w:r w:rsidRPr="00C81A95">
                <w:rPr>
                  <w:rFonts w:ascii="標楷體" w:eastAsia="標楷體" w:hAnsi="標楷體" w:cs="Calibri" w:hint="eastAsia"/>
                </w:rPr>
                <w:t>。故</w:t>
              </w:r>
              <w:r w:rsidRPr="00C81A95">
                <w:rPr>
                  <w:rFonts w:ascii="標楷體" w:eastAsia="標楷體" w:hAnsi="標楷體" w:cs="Calibri"/>
                </w:rPr>
                <w:t>LLM應該要能做到這樣的助教功能。</w:t>
              </w:r>
            </w:ins>
          </w:p>
        </w:tc>
        <w:tc>
          <w:tcPr>
            <w:tcW w:w="2126" w:type="dxa"/>
            <w:shd w:val="clear" w:color="auto" w:fill="DAE9F7" w:themeFill="text2" w:themeFillTint="1A"/>
          </w:tcPr>
          <w:p w14:paraId="69CB7781" w14:textId="77777777" w:rsidR="007165F7" w:rsidRPr="00C81A95" w:rsidRDefault="007165F7" w:rsidP="0003426C">
            <w:pPr>
              <w:jc w:val="center"/>
              <w:rPr>
                <w:ins w:id="644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645" w:author="Yu-Kun Tsai" w:date="2024-08-14T18:11:00Z">
              <w:r w:rsidRPr="00C81A95">
                <w:rPr>
                  <w:rFonts w:ascii="標楷體" w:eastAsia="標楷體" w:hAnsi="標楷體" w:cs="Calibri"/>
                  <w:b/>
                  <w:bCs/>
                </w:rPr>
                <w:t>準確性</w:t>
              </w:r>
            </w:ins>
          </w:p>
        </w:tc>
        <w:tc>
          <w:tcPr>
            <w:tcW w:w="426" w:type="dxa"/>
            <w:shd w:val="clear" w:color="auto" w:fill="DAE9F7" w:themeFill="text2" w:themeFillTint="1A"/>
          </w:tcPr>
          <w:p w14:paraId="3DB4844D" w14:textId="77777777" w:rsidR="007165F7" w:rsidRPr="00C81A95" w:rsidRDefault="007165F7" w:rsidP="0003426C">
            <w:pPr>
              <w:jc w:val="center"/>
              <w:rPr>
                <w:ins w:id="646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647" w:author="Yu-Kun Tsai" w:date="2024-08-14T18:11:00Z">
              <w:r w:rsidRPr="00C81A95">
                <w:rPr>
                  <w:rFonts w:ascii="標楷體" w:eastAsia="標楷體" w:hAnsi="標楷體" w:cs="Calibri"/>
                  <w:b/>
                  <w:bCs/>
                </w:rPr>
                <w:t>2</w:t>
              </w:r>
            </w:ins>
          </w:p>
        </w:tc>
        <w:tc>
          <w:tcPr>
            <w:tcW w:w="2126" w:type="dxa"/>
            <w:shd w:val="clear" w:color="auto" w:fill="DAE9F7" w:themeFill="text2" w:themeFillTint="1A"/>
          </w:tcPr>
          <w:p w14:paraId="51446227" w14:textId="77777777" w:rsidR="007165F7" w:rsidRPr="00C81A95" w:rsidRDefault="007165F7" w:rsidP="0003426C">
            <w:pPr>
              <w:jc w:val="center"/>
              <w:rPr>
                <w:ins w:id="648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649" w:author="Yu-Kun Tsai" w:date="2024-08-14T18:11:00Z">
              <w:r w:rsidRPr="00C81A95">
                <w:rPr>
                  <w:rFonts w:ascii="標楷體" w:eastAsia="標楷體" w:hAnsi="標楷體" w:cs="Calibri"/>
                  <w:b/>
                  <w:bCs/>
                </w:rPr>
                <w:t>詳細性</w:t>
              </w:r>
            </w:ins>
          </w:p>
        </w:tc>
        <w:tc>
          <w:tcPr>
            <w:tcW w:w="425" w:type="dxa"/>
            <w:shd w:val="clear" w:color="auto" w:fill="DAE9F7" w:themeFill="text2" w:themeFillTint="1A"/>
          </w:tcPr>
          <w:p w14:paraId="47764663" w14:textId="77777777" w:rsidR="007165F7" w:rsidRPr="00C81A95" w:rsidRDefault="007165F7" w:rsidP="0003426C">
            <w:pPr>
              <w:jc w:val="center"/>
              <w:rPr>
                <w:ins w:id="650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651" w:author="Yu-Kun Tsai" w:date="2024-08-14T18:11:00Z">
              <w:r w:rsidRPr="00C81A95">
                <w:rPr>
                  <w:rFonts w:ascii="標楷體" w:eastAsia="標楷體" w:hAnsi="標楷體" w:cs="Calibri"/>
                  <w:b/>
                  <w:bCs/>
                </w:rPr>
                <w:t>2</w:t>
              </w:r>
            </w:ins>
          </w:p>
        </w:tc>
        <w:tc>
          <w:tcPr>
            <w:tcW w:w="1843" w:type="dxa"/>
            <w:shd w:val="clear" w:color="auto" w:fill="DAE9F7" w:themeFill="text2" w:themeFillTint="1A"/>
          </w:tcPr>
          <w:p w14:paraId="1F77241A" w14:textId="77777777" w:rsidR="007165F7" w:rsidRPr="00C81A95" w:rsidRDefault="007165F7" w:rsidP="0003426C">
            <w:pPr>
              <w:jc w:val="center"/>
              <w:rPr>
                <w:ins w:id="652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653" w:author="Yu-Kun Tsai" w:date="2024-08-14T18:11:00Z">
              <w:r w:rsidRPr="00C81A95">
                <w:rPr>
                  <w:rFonts w:ascii="標楷體" w:eastAsia="標楷體" w:hAnsi="標楷體" w:cs="Calibri" w:hint="eastAsia"/>
                  <w:b/>
                  <w:bCs/>
                </w:rPr>
                <w:t>正向</w:t>
              </w:r>
              <w:r w:rsidRPr="00C81A95">
                <w:rPr>
                  <w:rFonts w:ascii="標楷體" w:eastAsia="標楷體" w:hAnsi="標楷體" w:cs="Calibri"/>
                  <w:b/>
                  <w:bCs/>
                </w:rPr>
                <w:t>建議</w:t>
              </w:r>
            </w:ins>
          </w:p>
        </w:tc>
        <w:tc>
          <w:tcPr>
            <w:tcW w:w="425" w:type="dxa"/>
            <w:shd w:val="clear" w:color="auto" w:fill="DAE9F7" w:themeFill="text2" w:themeFillTint="1A"/>
          </w:tcPr>
          <w:p w14:paraId="38B0AEA5" w14:textId="77777777" w:rsidR="007165F7" w:rsidRPr="00C81A95" w:rsidRDefault="007165F7" w:rsidP="0003426C">
            <w:pPr>
              <w:jc w:val="center"/>
              <w:rPr>
                <w:ins w:id="654" w:author="Yu-Kun Tsai" w:date="2024-08-14T18:11:00Z"/>
                <w:rFonts w:ascii="標楷體" w:eastAsia="標楷體" w:hAnsi="標楷體" w:cs="Calibri"/>
                <w:b/>
                <w:bCs/>
              </w:rPr>
            </w:pPr>
            <w:ins w:id="655" w:author="Yu-Kun Tsai" w:date="2024-08-14T18:11:00Z">
              <w:r w:rsidRPr="00C81A95">
                <w:rPr>
                  <w:rFonts w:ascii="標楷體" w:eastAsia="標楷體" w:hAnsi="標楷體" w:cs="Calibri"/>
                  <w:b/>
                  <w:bCs/>
                </w:rPr>
                <w:t>2</w:t>
              </w:r>
            </w:ins>
          </w:p>
        </w:tc>
      </w:tr>
      <w:tr w:rsidR="007165F7" w:rsidRPr="00C81A95" w14:paraId="36FB3AC7" w14:textId="77777777" w:rsidTr="0003426C">
        <w:trPr>
          <w:trHeight w:val="851"/>
          <w:ins w:id="656" w:author="Yu-Kun Tsai" w:date="2024-08-14T18:11:00Z"/>
        </w:trPr>
        <w:tc>
          <w:tcPr>
            <w:tcW w:w="704" w:type="dxa"/>
            <w:vMerge/>
          </w:tcPr>
          <w:p w14:paraId="509E11A8" w14:textId="77777777" w:rsidR="007165F7" w:rsidRPr="00C81A95" w:rsidRDefault="007165F7" w:rsidP="0003426C">
            <w:pPr>
              <w:jc w:val="both"/>
              <w:rPr>
                <w:ins w:id="657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5B1830DF" w14:textId="77777777" w:rsidR="007165F7" w:rsidRPr="00C81A95" w:rsidRDefault="007165F7" w:rsidP="0003426C">
            <w:pPr>
              <w:jc w:val="both"/>
              <w:rPr>
                <w:ins w:id="658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126" w:type="dxa"/>
          </w:tcPr>
          <w:p w14:paraId="4A17C8DB" w14:textId="77777777" w:rsidR="007165F7" w:rsidRPr="00C81A95" w:rsidRDefault="007165F7" w:rsidP="0003426C">
            <w:pPr>
              <w:jc w:val="both"/>
              <w:rPr>
                <w:ins w:id="659" w:author="Yu-Kun Tsai" w:date="2024-08-14T18:11:00Z"/>
                <w:rFonts w:ascii="標楷體" w:eastAsia="標楷體" w:hAnsi="標楷體" w:cs="Calibri"/>
              </w:rPr>
            </w:pPr>
            <w:ins w:id="660" w:author="Yu-Kun Tsai" w:date="2024-08-14T18:11:00Z">
              <w:r w:rsidRPr="00C81A95">
                <w:rPr>
                  <w:rFonts w:ascii="標楷體" w:eastAsia="標楷體" w:hAnsi="標楷體" w:cs="Calibri"/>
                </w:rPr>
                <w:t>正確理解題目要求</w:t>
              </w:r>
            </w:ins>
          </w:p>
        </w:tc>
        <w:tc>
          <w:tcPr>
            <w:tcW w:w="426" w:type="dxa"/>
          </w:tcPr>
          <w:p w14:paraId="0D815E57" w14:textId="77777777" w:rsidR="007165F7" w:rsidRPr="00C81A95" w:rsidRDefault="007165F7" w:rsidP="0003426C">
            <w:pPr>
              <w:jc w:val="center"/>
              <w:rPr>
                <w:ins w:id="661" w:author="Yu-Kun Tsai" w:date="2024-08-14T18:11:00Z"/>
                <w:rFonts w:ascii="標楷體" w:eastAsia="標楷體" w:hAnsi="標楷體" w:cs="Calibri"/>
              </w:rPr>
            </w:pPr>
            <w:ins w:id="662" w:author="Yu-Kun Tsai" w:date="2024-08-14T18:11:00Z">
              <w:r w:rsidRPr="00C81A95">
                <w:rPr>
                  <w:rFonts w:ascii="標楷體" w:eastAsia="標楷體" w:hAnsi="標楷體" w:cs="Calibri"/>
                </w:rPr>
                <w:t>2</w:t>
              </w:r>
            </w:ins>
          </w:p>
        </w:tc>
        <w:tc>
          <w:tcPr>
            <w:tcW w:w="2126" w:type="dxa"/>
          </w:tcPr>
          <w:p w14:paraId="370CEED9" w14:textId="70F87247" w:rsidR="007165F7" w:rsidRPr="00C81A95" w:rsidRDefault="007165F7" w:rsidP="0003426C">
            <w:pPr>
              <w:jc w:val="both"/>
              <w:rPr>
                <w:ins w:id="663" w:author="Yu-Kun Tsai" w:date="2024-08-14T18:11:00Z"/>
                <w:rFonts w:ascii="標楷體" w:eastAsia="標楷體" w:hAnsi="標楷體" w:cs="Calibri"/>
              </w:rPr>
            </w:pPr>
            <w:ins w:id="664" w:author="Yu-Kun Tsai" w:date="2024-08-14T18:11:00Z">
              <w:r w:rsidRPr="00C81A95">
                <w:rPr>
                  <w:rFonts w:ascii="標楷體" w:eastAsia="標楷體" w:hAnsi="標楷體" w:cs="Calibri"/>
                </w:rPr>
                <w:t>程式</w:t>
              </w:r>
              <w:r w:rsidRPr="00C81A95">
                <w:rPr>
                  <w:rFonts w:ascii="標楷體" w:eastAsia="標楷體" w:hAnsi="標楷體" w:cs="Calibri" w:hint="eastAsia"/>
                </w:rPr>
                <w:t>編譯無誤</w:t>
              </w:r>
            </w:ins>
            <w:ins w:id="665" w:author="user" w:date="2024-08-14T21:07:00Z">
              <w:r w:rsidR="00277159">
                <w:rPr>
                  <w:rFonts w:ascii="標楷體" w:eastAsia="標楷體" w:hAnsi="標楷體" w:cs="Calibri" w:hint="eastAsia"/>
                </w:rPr>
                <w:t>且</w:t>
              </w:r>
            </w:ins>
            <w:ins w:id="666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執行結果正確</w:t>
              </w:r>
            </w:ins>
          </w:p>
        </w:tc>
        <w:tc>
          <w:tcPr>
            <w:tcW w:w="425" w:type="dxa"/>
          </w:tcPr>
          <w:p w14:paraId="0633BA00" w14:textId="77777777" w:rsidR="007165F7" w:rsidRPr="00C81A95" w:rsidRDefault="007165F7" w:rsidP="0003426C">
            <w:pPr>
              <w:jc w:val="center"/>
              <w:rPr>
                <w:ins w:id="667" w:author="Yu-Kun Tsai" w:date="2024-08-14T18:11:00Z"/>
                <w:rFonts w:ascii="標楷體" w:eastAsia="標楷體" w:hAnsi="標楷體" w:cs="Calibri"/>
              </w:rPr>
            </w:pPr>
            <w:ins w:id="668" w:author="Yu-Kun Tsai" w:date="2024-08-14T18:11:00Z">
              <w:r w:rsidRPr="00C81A95">
                <w:rPr>
                  <w:rFonts w:ascii="標楷體" w:eastAsia="標楷體" w:hAnsi="標楷體" w:cs="Calibri"/>
                </w:rPr>
                <w:t>2</w:t>
              </w:r>
            </w:ins>
          </w:p>
        </w:tc>
        <w:tc>
          <w:tcPr>
            <w:tcW w:w="1843" w:type="dxa"/>
          </w:tcPr>
          <w:p w14:paraId="09734A33" w14:textId="77777777" w:rsidR="007165F7" w:rsidRPr="00C81A95" w:rsidRDefault="007165F7" w:rsidP="0003426C">
            <w:pPr>
              <w:jc w:val="both"/>
              <w:rPr>
                <w:ins w:id="669" w:author="Yu-Kun Tsai" w:date="2024-08-14T18:11:00Z"/>
                <w:rFonts w:ascii="標楷體" w:eastAsia="標楷體" w:hAnsi="標楷體" w:cs="Calibri"/>
              </w:rPr>
            </w:pPr>
            <w:ins w:id="670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提供架構程式的思路、注意事項與邏輯處理的技巧</w:t>
              </w:r>
            </w:ins>
          </w:p>
        </w:tc>
        <w:tc>
          <w:tcPr>
            <w:tcW w:w="425" w:type="dxa"/>
          </w:tcPr>
          <w:p w14:paraId="26F242D9" w14:textId="77777777" w:rsidR="007165F7" w:rsidRPr="00C81A95" w:rsidRDefault="007165F7" w:rsidP="0003426C">
            <w:pPr>
              <w:jc w:val="center"/>
              <w:rPr>
                <w:ins w:id="671" w:author="Yu-Kun Tsai" w:date="2024-08-14T18:11:00Z"/>
                <w:rFonts w:ascii="標楷體" w:eastAsia="標楷體" w:hAnsi="標楷體" w:cs="Calibri"/>
              </w:rPr>
            </w:pPr>
            <w:ins w:id="672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2</w:t>
              </w:r>
            </w:ins>
          </w:p>
        </w:tc>
      </w:tr>
      <w:tr w:rsidR="007165F7" w:rsidRPr="00C81A95" w14:paraId="58DBE2C0" w14:textId="77777777" w:rsidTr="0003426C">
        <w:trPr>
          <w:trHeight w:val="478"/>
          <w:ins w:id="673" w:author="Yu-Kun Tsai" w:date="2024-08-14T18:11:00Z"/>
        </w:trPr>
        <w:tc>
          <w:tcPr>
            <w:tcW w:w="704" w:type="dxa"/>
            <w:vMerge/>
          </w:tcPr>
          <w:p w14:paraId="5F0AA3C1" w14:textId="77777777" w:rsidR="007165F7" w:rsidRPr="00C81A95" w:rsidRDefault="007165F7" w:rsidP="0003426C">
            <w:pPr>
              <w:jc w:val="both"/>
              <w:rPr>
                <w:ins w:id="674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36391D8C" w14:textId="77777777" w:rsidR="007165F7" w:rsidRPr="00C81A95" w:rsidRDefault="007165F7" w:rsidP="0003426C">
            <w:pPr>
              <w:jc w:val="both"/>
              <w:rPr>
                <w:ins w:id="675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126" w:type="dxa"/>
          </w:tcPr>
          <w:p w14:paraId="482F560E" w14:textId="6DB7C5E0" w:rsidR="007165F7" w:rsidRPr="00C81A95" w:rsidRDefault="007165F7" w:rsidP="0003426C">
            <w:pPr>
              <w:jc w:val="both"/>
              <w:rPr>
                <w:ins w:id="676" w:author="Yu-Kun Tsai" w:date="2024-08-14T18:11:00Z"/>
                <w:rFonts w:ascii="標楷體" w:eastAsia="標楷體" w:hAnsi="標楷體" w:cs="Calibri"/>
              </w:rPr>
            </w:pPr>
            <w:ins w:id="677" w:author="Yu-Kun Tsai" w:date="2024-08-14T18:11:00Z">
              <w:r w:rsidRPr="00C81A95">
                <w:rPr>
                  <w:rFonts w:ascii="標楷體" w:eastAsia="標楷體" w:hAnsi="標楷體" w:cs="Calibri"/>
                </w:rPr>
                <w:t>部分理解題目要求</w:t>
              </w:r>
            </w:ins>
          </w:p>
        </w:tc>
        <w:tc>
          <w:tcPr>
            <w:tcW w:w="426" w:type="dxa"/>
          </w:tcPr>
          <w:p w14:paraId="5B053AE4" w14:textId="77777777" w:rsidR="007165F7" w:rsidRPr="00C81A95" w:rsidRDefault="007165F7" w:rsidP="0003426C">
            <w:pPr>
              <w:jc w:val="center"/>
              <w:rPr>
                <w:ins w:id="678" w:author="Yu-Kun Tsai" w:date="2024-08-14T18:11:00Z"/>
                <w:rFonts w:ascii="標楷體" w:eastAsia="標楷體" w:hAnsi="標楷體" w:cs="Calibri"/>
              </w:rPr>
            </w:pPr>
            <w:ins w:id="679" w:author="Yu-Kun Tsai" w:date="2024-08-14T18:11:00Z">
              <w:r w:rsidRPr="00C81A95">
                <w:rPr>
                  <w:rFonts w:ascii="標楷體" w:eastAsia="標楷體" w:hAnsi="標楷體" w:cs="Calibri"/>
                </w:rPr>
                <w:t>1</w:t>
              </w:r>
            </w:ins>
          </w:p>
        </w:tc>
        <w:tc>
          <w:tcPr>
            <w:tcW w:w="2126" w:type="dxa"/>
          </w:tcPr>
          <w:p w14:paraId="72B11491" w14:textId="1DBC5DBC" w:rsidR="007165F7" w:rsidRPr="00C81A95" w:rsidRDefault="007165F7" w:rsidP="0003426C">
            <w:pPr>
              <w:jc w:val="both"/>
              <w:rPr>
                <w:ins w:id="680" w:author="Yu-Kun Tsai" w:date="2024-08-14T18:11:00Z"/>
                <w:rFonts w:ascii="標楷體" w:eastAsia="標楷體" w:hAnsi="標楷體" w:cs="Calibri"/>
              </w:rPr>
            </w:pPr>
            <w:ins w:id="681" w:author="Yu-Kun Tsai" w:date="2024-08-14T18:11:00Z">
              <w:r w:rsidRPr="00C81A95">
                <w:rPr>
                  <w:rFonts w:ascii="標楷體" w:eastAsia="標楷體" w:hAnsi="標楷體" w:cs="Calibri"/>
                </w:rPr>
                <w:t>程式</w:t>
              </w:r>
              <w:r w:rsidRPr="00C81A95">
                <w:rPr>
                  <w:rFonts w:ascii="標楷體" w:eastAsia="標楷體" w:hAnsi="標楷體" w:cs="Calibri" w:hint="eastAsia"/>
                </w:rPr>
                <w:t>編譯無誤</w:t>
              </w:r>
            </w:ins>
            <w:ins w:id="682" w:author="user" w:date="2024-08-14T21:07:00Z">
              <w:r w:rsidR="003B36A6">
                <w:rPr>
                  <w:rFonts w:ascii="標楷體" w:eastAsia="標楷體" w:hAnsi="標楷體" w:cs="Calibri" w:hint="eastAsia"/>
                </w:rPr>
                <w:t>但</w:t>
              </w:r>
            </w:ins>
            <w:ins w:id="683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執行結果有誤</w:t>
              </w:r>
            </w:ins>
          </w:p>
        </w:tc>
        <w:tc>
          <w:tcPr>
            <w:tcW w:w="425" w:type="dxa"/>
          </w:tcPr>
          <w:p w14:paraId="0E6EF36B" w14:textId="77777777" w:rsidR="007165F7" w:rsidRPr="00C81A95" w:rsidRDefault="007165F7" w:rsidP="0003426C">
            <w:pPr>
              <w:jc w:val="center"/>
              <w:rPr>
                <w:ins w:id="684" w:author="Yu-Kun Tsai" w:date="2024-08-14T18:11:00Z"/>
                <w:rFonts w:ascii="標楷體" w:eastAsia="標楷體" w:hAnsi="標楷體" w:cs="Calibri"/>
              </w:rPr>
            </w:pPr>
            <w:ins w:id="685" w:author="Yu-Kun Tsai" w:date="2024-08-14T18:11:00Z">
              <w:r w:rsidRPr="00C81A95">
                <w:rPr>
                  <w:rFonts w:ascii="標楷體" w:eastAsia="標楷體" w:hAnsi="標楷體" w:cs="Calibri"/>
                </w:rPr>
                <w:t>1</w:t>
              </w:r>
            </w:ins>
          </w:p>
        </w:tc>
        <w:tc>
          <w:tcPr>
            <w:tcW w:w="1843" w:type="dxa"/>
          </w:tcPr>
          <w:p w14:paraId="517D0359" w14:textId="77777777" w:rsidR="007165F7" w:rsidRPr="00C81A95" w:rsidRDefault="007165F7" w:rsidP="0003426C">
            <w:pPr>
              <w:jc w:val="both"/>
              <w:rPr>
                <w:ins w:id="686" w:author="Yu-Kun Tsai" w:date="2024-08-14T18:11:00Z"/>
                <w:rFonts w:ascii="標楷體" w:eastAsia="標楷體" w:hAnsi="標楷體" w:cs="Calibri"/>
              </w:rPr>
            </w:pPr>
            <w:ins w:id="687" w:author="Yu-Kun Tsai" w:date="2024-08-14T18:11:00Z">
              <w:r w:rsidRPr="00C81A95">
                <w:rPr>
                  <w:rFonts w:ascii="標楷體" w:eastAsia="標楷體" w:hAnsi="標楷體" w:cs="Calibri"/>
                </w:rPr>
                <w:t>提供</w:t>
              </w:r>
              <w:r w:rsidRPr="00C81A95">
                <w:rPr>
                  <w:rFonts w:ascii="標楷體" w:eastAsia="標楷體" w:hAnsi="標楷體" w:cs="Calibri" w:hint="eastAsia"/>
                </w:rPr>
                <w:t>目標程式碼應實現功能的敘述</w:t>
              </w:r>
            </w:ins>
          </w:p>
        </w:tc>
        <w:tc>
          <w:tcPr>
            <w:tcW w:w="425" w:type="dxa"/>
          </w:tcPr>
          <w:p w14:paraId="43F63F01" w14:textId="77777777" w:rsidR="007165F7" w:rsidRPr="00C81A95" w:rsidRDefault="007165F7" w:rsidP="0003426C">
            <w:pPr>
              <w:jc w:val="center"/>
              <w:rPr>
                <w:ins w:id="688" w:author="Yu-Kun Tsai" w:date="2024-08-14T18:11:00Z"/>
                <w:rFonts w:ascii="標楷體" w:eastAsia="標楷體" w:hAnsi="標楷體" w:cs="Calibri"/>
              </w:rPr>
            </w:pPr>
            <w:ins w:id="689" w:author="Yu-Kun Tsai" w:date="2024-08-14T18:11:00Z">
              <w:r w:rsidRPr="00C81A95">
                <w:rPr>
                  <w:rFonts w:ascii="標楷體" w:eastAsia="標楷體" w:hAnsi="標楷體" w:cs="Calibri"/>
                </w:rPr>
                <w:t>1</w:t>
              </w:r>
            </w:ins>
          </w:p>
        </w:tc>
      </w:tr>
      <w:tr w:rsidR="007165F7" w:rsidRPr="00C81A95" w14:paraId="0E193196" w14:textId="77777777" w:rsidTr="0003426C">
        <w:trPr>
          <w:trHeight w:val="154"/>
          <w:ins w:id="690" w:author="Yu-Kun Tsai" w:date="2024-08-14T18:11:00Z"/>
        </w:trPr>
        <w:tc>
          <w:tcPr>
            <w:tcW w:w="704" w:type="dxa"/>
            <w:vMerge/>
          </w:tcPr>
          <w:p w14:paraId="0696D458" w14:textId="77777777" w:rsidR="007165F7" w:rsidRPr="00C81A95" w:rsidRDefault="007165F7" w:rsidP="0003426C">
            <w:pPr>
              <w:jc w:val="both"/>
              <w:rPr>
                <w:ins w:id="691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268" w:type="dxa"/>
            <w:vMerge/>
          </w:tcPr>
          <w:p w14:paraId="635CD95B" w14:textId="77777777" w:rsidR="007165F7" w:rsidRPr="00C81A95" w:rsidRDefault="007165F7" w:rsidP="0003426C">
            <w:pPr>
              <w:jc w:val="both"/>
              <w:rPr>
                <w:ins w:id="692" w:author="Yu-Kun Tsai" w:date="2024-08-14T18:11:00Z"/>
                <w:rFonts w:ascii="標楷體" w:eastAsia="標楷體" w:hAnsi="標楷體" w:cs="Calibri"/>
              </w:rPr>
            </w:pPr>
          </w:p>
        </w:tc>
        <w:tc>
          <w:tcPr>
            <w:tcW w:w="2126" w:type="dxa"/>
          </w:tcPr>
          <w:p w14:paraId="7C0B6A65" w14:textId="77777777" w:rsidR="007165F7" w:rsidRPr="00C81A95" w:rsidRDefault="007165F7" w:rsidP="0003426C">
            <w:pPr>
              <w:jc w:val="both"/>
              <w:rPr>
                <w:ins w:id="693" w:author="Yu-Kun Tsai" w:date="2024-08-14T18:11:00Z"/>
                <w:rFonts w:ascii="標楷體" w:eastAsia="標楷體" w:hAnsi="標楷體" w:cs="Calibri"/>
              </w:rPr>
            </w:pPr>
            <w:ins w:id="694" w:author="Yu-Kun Tsai" w:date="2024-08-14T18:11:00Z">
              <w:r w:rsidRPr="00C81A95">
                <w:rPr>
                  <w:rFonts w:ascii="標楷體" w:eastAsia="標楷體" w:hAnsi="標楷體" w:cs="Calibri"/>
                </w:rPr>
                <w:t>無法理解題目要求</w:t>
              </w:r>
            </w:ins>
          </w:p>
        </w:tc>
        <w:tc>
          <w:tcPr>
            <w:tcW w:w="426" w:type="dxa"/>
          </w:tcPr>
          <w:p w14:paraId="5CFDABEF" w14:textId="77777777" w:rsidR="007165F7" w:rsidRPr="00C81A95" w:rsidRDefault="007165F7" w:rsidP="0003426C">
            <w:pPr>
              <w:jc w:val="center"/>
              <w:rPr>
                <w:ins w:id="695" w:author="Yu-Kun Tsai" w:date="2024-08-14T18:11:00Z"/>
                <w:rFonts w:ascii="標楷體" w:eastAsia="標楷體" w:hAnsi="標楷體" w:cs="Calibri"/>
              </w:rPr>
            </w:pPr>
            <w:ins w:id="696" w:author="Yu-Kun Tsai" w:date="2024-08-14T18:11:00Z">
              <w:r w:rsidRPr="00C81A95">
                <w:rPr>
                  <w:rFonts w:ascii="標楷體" w:eastAsia="標楷體" w:hAnsi="標楷體" w:cs="Calibri"/>
                </w:rPr>
                <w:t>0</w:t>
              </w:r>
            </w:ins>
          </w:p>
        </w:tc>
        <w:tc>
          <w:tcPr>
            <w:tcW w:w="2126" w:type="dxa"/>
          </w:tcPr>
          <w:p w14:paraId="0AB9EAC9" w14:textId="32E29EBD" w:rsidR="007165F7" w:rsidRPr="00C81A95" w:rsidRDefault="007165F7" w:rsidP="0003426C">
            <w:pPr>
              <w:jc w:val="both"/>
              <w:rPr>
                <w:ins w:id="697" w:author="Yu-Kun Tsai" w:date="2024-08-14T18:11:00Z"/>
                <w:rFonts w:ascii="標楷體" w:eastAsia="標楷體" w:hAnsi="標楷體" w:cs="Calibri"/>
              </w:rPr>
            </w:pPr>
            <w:ins w:id="698" w:author="Yu-Kun Tsai" w:date="2024-08-14T18:11:00Z">
              <w:r w:rsidRPr="00C81A95">
                <w:rPr>
                  <w:rFonts w:ascii="標楷體" w:eastAsia="標楷體" w:hAnsi="標楷體" w:cs="Calibri"/>
                </w:rPr>
                <w:t>程式</w:t>
              </w:r>
              <w:r w:rsidRPr="00C81A95">
                <w:rPr>
                  <w:rFonts w:ascii="標楷體" w:eastAsia="標楷體" w:hAnsi="標楷體" w:cs="Calibri" w:hint="eastAsia"/>
                </w:rPr>
                <w:t>編譯有誤</w:t>
              </w:r>
            </w:ins>
            <w:ins w:id="699" w:author="user" w:date="2024-08-14T21:07:00Z">
              <w:r w:rsidR="003B36A6">
                <w:rPr>
                  <w:rFonts w:ascii="標楷體" w:eastAsia="標楷體" w:hAnsi="標楷體" w:cs="Calibri" w:hint="eastAsia"/>
                </w:rPr>
                <w:t>且</w:t>
              </w:r>
            </w:ins>
            <w:ins w:id="700" w:author="Yu-Kun Tsai" w:date="2024-08-14T18:11:00Z">
              <w:r w:rsidRPr="00C81A95">
                <w:rPr>
                  <w:rFonts w:ascii="標楷體" w:eastAsia="標楷體" w:hAnsi="標楷體" w:cs="Calibri" w:hint="eastAsia"/>
                </w:rPr>
                <w:t>無法執行</w:t>
              </w:r>
            </w:ins>
          </w:p>
        </w:tc>
        <w:tc>
          <w:tcPr>
            <w:tcW w:w="425" w:type="dxa"/>
          </w:tcPr>
          <w:p w14:paraId="1970D745" w14:textId="77777777" w:rsidR="007165F7" w:rsidRPr="00C81A95" w:rsidRDefault="007165F7" w:rsidP="0003426C">
            <w:pPr>
              <w:jc w:val="center"/>
              <w:rPr>
                <w:ins w:id="701" w:author="Yu-Kun Tsai" w:date="2024-08-14T18:11:00Z"/>
                <w:rFonts w:ascii="標楷體" w:eastAsia="標楷體" w:hAnsi="標楷體" w:cs="Calibri"/>
              </w:rPr>
            </w:pPr>
            <w:ins w:id="702" w:author="Yu-Kun Tsai" w:date="2024-08-14T18:11:00Z">
              <w:r w:rsidRPr="00C81A95">
                <w:rPr>
                  <w:rFonts w:ascii="標楷體" w:eastAsia="標楷體" w:hAnsi="標楷體" w:cs="Calibri"/>
                </w:rPr>
                <w:t>0</w:t>
              </w:r>
            </w:ins>
          </w:p>
        </w:tc>
        <w:tc>
          <w:tcPr>
            <w:tcW w:w="1843" w:type="dxa"/>
          </w:tcPr>
          <w:p w14:paraId="18FF3907" w14:textId="7FA907F6" w:rsidR="007165F7" w:rsidRPr="00C81A95" w:rsidRDefault="003B36A6" w:rsidP="0003426C">
            <w:pPr>
              <w:jc w:val="both"/>
              <w:rPr>
                <w:ins w:id="703" w:author="Yu-Kun Tsai" w:date="2024-08-14T18:11:00Z"/>
                <w:rFonts w:ascii="標楷體" w:eastAsia="標楷體" w:hAnsi="標楷體" w:cs="Calibri"/>
              </w:rPr>
            </w:pPr>
            <w:ins w:id="704" w:author="user" w:date="2024-08-14T21:07:00Z">
              <w:r>
                <w:rPr>
                  <w:rFonts w:ascii="標楷體" w:eastAsia="標楷體" w:hAnsi="標楷體" w:cs="Calibri" w:hint="eastAsia"/>
                </w:rPr>
                <w:t>沒有</w:t>
              </w:r>
            </w:ins>
            <w:ins w:id="705" w:author="Yu-Kun Tsai" w:date="2024-08-14T18:11:00Z">
              <w:r w:rsidR="007165F7" w:rsidRPr="00C81A95">
                <w:rPr>
                  <w:rFonts w:ascii="標楷體" w:eastAsia="標楷體" w:hAnsi="標楷體" w:cs="Calibri" w:hint="eastAsia"/>
                </w:rPr>
                <w:t>教學功能</w:t>
              </w:r>
            </w:ins>
          </w:p>
        </w:tc>
        <w:tc>
          <w:tcPr>
            <w:tcW w:w="425" w:type="dxa"/>
          </w:tcPr>
          <w:p w14:paraId="123B758C" w14:textId="77777777" w:rsidR="007165F7" w:rsidRPr="00C81A95" w:rsidRDefault="007165F7" w:rsidP="0003426C">
            <w:pPr>
              <w:jc w:val="center"/>
              <w:rPr>
                <w:ins w:id="706" w:author="Yu-Kun Tsai" w:date="2024-08-14T18:11:00Z"/>
                <w:rFonts w:ascii="標楷體" w:eastAsia="標楷體" w:hAnsi="標楷體" w:cs="Calibri"/>
              </w:rPr>
            </w:pPr>
            <w:ins w:id="707" w:author="Yu-Kun Tsai" w:date="2024-08-14T18:11:00Z">
              <w:r w:rsidRPr="00C81A95">
                <w:rPr>
                  <w:rFonts w:ascii="標楷體" w:eastAsia="標楷體" w:hAnsi="標楷體" w:cs="Calibri"/>
                </w:rPr>
                <w:t>0</w:t>
              </w:r>
            </w:ins>
          </w:p>
        </w:tc>
      </w:tr>
    </w:tbl>
    <w:p w14:paraId="5119E0FD" w14:textId="739F2781" w:rsidR="00AA3923" w:rsidRDefault="00AA3923" w:rsidP="00AA3923">
      <w:pPr>
        <w:rPr>
          <w:ins w:id="708" w:author="user" w:date="2024-08-14T20:12:00Z"/>
          <w:rFonts w:ascii="標楷體" w:eastAsia="標楷體" w:hAnsi="標楷體"/>
          <w:color w:val="000000" w:themeColor="text1"/>
        </w:rPr>
      </w:pPr>
    </w:p>
    <w:p w14:paraId="1F6F66FF" w14:textId="41EE167B" w:rsidR="00232CBF" w:rsidRDefault="00232CBF" w:rsidP="00232CBF">
      <w:pPr>
        <w:rPr>
          <w:ins w:id="709" w:author="user" w:date="2024-08-14T20:12:00Z"/>
          <w:rFonts w:ascii="標楷體" w:eastAsia="標楷體" w:hAnsi="標楷體"/>
        </w:rPr>
      </w:pPr>
      <w:ins w:id="710" w:author="user" w:date="2024-08-14T20:12:00Z">
        <w:r w:rsidRPr="00473833">
          <w:rPr>
            <w:rFonts w:ascii="標楷體" w:eastAsia="標楷體" w:hAnsi="標楷體"/>
          </w:rPr>
          <w:t>20240814</w:t>
        </w:r>
        <w:r>
          <w:rPr>
            <w:rFonts w:ascii="標楷體" w:eastAsia="標楷體" w:hAnsi="標楷體" w:hint="eastAsia"/>
          </w:rPr>
          <w:t>b</w:t>
        </w:r>
        <w:r w:rsidRPr="00473833">
          <w:rPr>
            <w:rFonts w:ascii="標楷體" w:eastAsia="標楷體" w:hAnsi="標楷體"/>
          </w:rPr>
          <w:t xml:space="preserve">: </w:t>
        </w:r>
        <w:r w:rsidRPr="00473833">
          <w:rPr>
            <w:rFonts w:ascii="標楷體" w:eastAsia="標楷體" w:hAnsi="標楷體" w:hint="eastAsia"/>
          </w:rPr>
          <w:t>我的</w:t>
        </w:r>
        <w:r>
          <w:rPr>
            <w:rFonts w:ascii="標楷體" w:eastAsia="標楷體" w:hAnsi="標楷體" w:hint="eastAsia"/>
          </w:rPr>
          <w:t>回覆與</w:t>
        </w:r>
        <w:r w:rsidRPr="00473833">
          <w:rPr>
            <w:rFonts w:ascii="標楷體" w:eastAsia="標楷體" w:hAnsi="標楷體" w:hint="eastAsia"/>
          </w:rPr>
          <w:t>建議如下，請參考。</w:t>
        </w:r>
      </w:ins>
    </w:p>
    <w:p w14:paraId="40937557" w14:textId="77777777" w:rsidR="00232CBF" w:rsidRDefault="00232CBF" w:rsidP="00232CBF">
      <w:pPr>
        <w:pStyle w:val="a9"/>
        <w:numPr>
          <w:ilvl w:val="0"/>
          <w:numId w:val="8"/>
        </w:numPr>
        <w:rPr>
          <w:ins w:id="711" w:author="user" w:date="2024-08-14T20:17:00Z"/>
          <w:rFonts w:ascii="標楷體" w:eastAsia="標楷體" w:hAnsi="標楷體"/>
        </w:rPr>
      </w:pPr>
      <w:ins w:id="712" w:author="user" w:date="2024-08-14T20:13:00Z">
        <w:r w:rsidRPr="00232CBF">
          <w:rPr>
            <w:rFonts w:ascii="標楷體" w:eastAsia="標楷體" w:hAnsi="標楷體" w:hint="eastAsia"/>
          </w:rPr>
          <w:t>依據建議把評分項目改成相同的，但評分的細微依據每</w:t>
        </w:r>
        <w:proofErr w:type="gramStart"/>
        <w:r w:rsidRPr="00232CBF">
          <w:rPr>
            <w:rFonts w:ascii="標楷體" w:eastAsia="標楷體" w:hAnsi="標楷體" w:hint="eastAsia"/>
          </w:rPr>
          <w:t>個</w:t>
        </w:r>
        <w:proofErr w:type="gramEnd"/>
        <w:r w:rsidRPr="00232CBF">
          <w:rPr>
            <w:rFonts w:ascii="標楷體" w:eastAsia="標楷體" w:hAnsi="標楷體" w:hint="eastAsia"/>
          </w:rPr>
          <w:t>判斷項目裡還是有所不同，且把分數配比訂定成平均的配分，以此去除主觀傾向。</w:t>
        </w:r>
      </w:ins>
      <w:ins w:id="713" w:author="user" w:date="2024-08-14T20:14:00Z">
        <w:r>
          <w:rPr>
            <w:rFonts w:ascii="標楷體" w:eastAsia="標楷體" w:hAnsi="標楷體" w:hint="eastAsia"/>
          </w:rPr>
          <w:t xml:space="preserve"> </w:t>
        </w:r>
      </w:ins>
    </w:p>
    <w:p w14:paraId="22172F04" w14:textId="316D138A" w:rsidR="00232CBF" w:rsidRPr="001F10A9" w:rsidRDefault="00232CBF">
      <w:pPr>
        <w:pStyle w:val="a9"/>
        <w:ind w:left="480"/>
        <w:rPr>
          <w:ins w:id="714" w:author="user" w:date="2024-08-14T20:13:00Z"/>
          <w:rFonts w:ascii="標楷體" w:eastAsia="標楷體" w:hAnsi="標楷體"/>
          <w:color w:val="0000FF"/>
          <w:rPrChange w:id="715" w:author="user" w:date="2024-08-14T20:23:00Z">
            <w:rPr>
              <w:ins w:id="716" w:author="user" w:date="2024-08-14T20:13:00Z"/>
              <w:rFonts w:ascii="標楷體" w:eastAsia="標楷體" w:hAnsi="標楷體"/>
            </w:rPr>
          </w:rPrChange>
        </w:rPr>
        <w:pPrChange w:id="717" w:author="user" w:date="2024-08-14T20:17:00Z">
          <w:pPr>
            <w:pStyle w:val="a9"/>
            <w:numPr>
              <w:numId w:val="8"/>
            </w:numPr>
            <w:ind w:left="480" w:hanging="480"/>
          </w:pPr>
        </w:pPrChange>
      </w:pPr>
      <w:ins w:id="718" w:author="user" w:date="2024-08-14T20:14:00Z">
        <w:r w:rsidRPr="001F10A9">
          <w:rPr>
            <w:rFonts w:ascii="標楷體" w:eastAsia="標楷體" w:hAnsi="標楷體"/>
            <w:color w:val="0000FF"/>
            <w:rPrChange w:id="719" w:author="user" w:date="2024-08-14T20:23:00Z">
              <w:rPr>
                <w:rFonts w:ascii="標楷體" w:eastAsia="標楷體" w:hAnsi="標楷體"/>
              </w:rPr>
            </w:rPrChange>
          </w:rPr>
          <w:t xml:space="preserve">&gt;&gt; </w:t>
        </w:r>
        <w:r w:rsidRPr="001F10A9">
          <w:rPr>
            <w:rFonts w:ascii="標楷體" w:eastAsia="標楷體" w:hAnsi="標楷體" w:hint="eastAsia"/>
            <w:color w:val="0000FF"/>
            <w:rPrChange w:id="720" w:author="user" w:date="2024-08-14T20:23:00Z">
              <w:rPr>
                <w:rFonts w:ascii="標楷體" w:eastAsia="標楷體" w:hAnsi="標楷體" w:hint="eastAsia"/>
              </w:rPr>
            </w:rPrChange>
          </w:rPr>
          <w:t>了解，很好，日後記得將你的闡述放到論文中說明。</w:t>
        </w:r>
      </w:ins>
    </w:p>
    <w:p w14:paraId="28ACAC16" w14:textId="77777777" w:rsidR="00232CBF" w:rsidRDefault="00232CBF" w:rsidP="00232CBF">
      <w:pPr>
        <w:pStyle w:val="a9"/>
        <w:numPr>
          <w:ilvl w:val="0"/>
          <w:numId w:val="8"/>
        </w:numPr>
        <w:rPr>
          <w:ins w:id="721" w:author="user" w:date="2024-08-14T20:17:00Z"/>
          <w:rFonts w:ascii="標楷體" w:eastAsia="標楷體" w:hAnsi="標楷體"/>
        </w:rPr>
      </w:pPr>
      <w:ins w:id="722" w:author="user" w:date="2024-08-14T20:13:00Z">
        <w:r w:rsidRPr="00232CBF">
          <w:rPr>
            <w:rFonts w:ascii="標楷體" w:eastAsia="標楷體" w:hAnsi="標楷體" w:hint="eastAsia"/>
          </w:rPr>
          <w:t>面向的族群訂定在國、高中且無程式背景的學生，我覺得這個族群具備邏輯思考能力但缺乏自學能力，這個LLM可以擔任國高中老師上課的助教。</w:t>
        </w:r>
      </w:ins>
      <w:ins w:id="723" w:author="user" w:date="2024-08-14T20:14:00Z">
        <w:r>
          <w:rPr>
            <w:rFonts w:ascii="標楷體" w:eastAsia="標楷體" w:hAnsi="標楷體" w:hint="eastAsia"/>
          </w:rPr>
          <w:t xml:space="preserve"> </w:t>
        </w:r>
      </w:ins>
    </w:p>
    <w:p w14:paraId="512BE91D" w14:textId="77777777" w:rsidR="00C2506A" w:rsidRDefault="00232CBF" w:rsidP="00C2506A">
      <w:pPr>
        <w:pStyle w:val="a9"/>
        <w:ind w:left="480"/>
        <w:rPr>
          <w:ins w:id="724" w:author="user" w:date="2024-08-14T20:31:00Z"/>
          <w:rFonts w:ascii="標楷體" w:eastAsia="標楷體" w:hAnsi="標楷體"/>
          <w:color w:val="0000FF"/>
        </w:rPr>
      </w:pPr>
      <w:ins w:id="725" w:author="user" w:date="2024-08-14T20:14:00Z">
        <w:r w:rsidRPr="001F10A9">
          <w:rPr>
            <w:rFonts w:ascii="標楷體" w:eastAsia="標楷體" w:hAnsi="標楷體"/>
            <w:color w:val="0000FF"/>
            <w:rPrChange w:id="726" w:author="user" w:date="2024-08-14T20:23:00Z">
              <w:rPr>
                <w:rFonts w:ascii="標楷體" w:eastAsia="標楷體" w:hAnsi="標楷體"/>
              </w:rPr>
            </w:rPrChange>
          </w:rPr>
          <w:t xml:space="preserve">&gt;&gt; </w:t>
        </w:r>
        <w:proofErr w:type="gramStart"/>
        <w:r w:rsidRPr="001F10A9">
          <w:rPr>
            <w:rFonts w:ascii="標楷體" w:eastAsia="標楷體" w:hAnsi="標楷體" w:hint="eastAsia"/>
            <w:color w:val="0000FF"/>
            <w:rPrChange w:id="727" w:author="user" w:date="2024-08-14T20:23:00Z">
              <w:rPr>
                <w:rFonts w:ascii="標楷體" w:eastAsia="標楷體" w:hAnsi="標楷體" w:hint="eastAsia"/>
              </w:rPr>
            </w:rPrChange>
          </w:rPr>
          <w:t>很</w:t>
        </w:r>
        <w:proofErr w:type="gramEnd"/>
        <w:r w:rsidRPr="001F10A9">
          <w:rPr>
            <w:rFonts w:ascii="標楷體" w:eastAsia="標楷體" w:hAnsi="標楷體" w:hint="eastAsia"/>
            <w:color w:val="0000FF"/>
            <w:rPrChange w:id="728" w:author="user" w:date="2024-08-14T20:23:00Z">
              <w:rPr>
                <w:rFonts w:ascii="標楷體" w:eastAsia="標楷體" w:hAnsi="標楷體" w:hint="eastAsia"/>
              </w:rPr>
            </w:rPrChange>
          </w:rPr>
          <w:t>棒，這樣樣本族群確定了，</w:t>
        </w:r>
      </w:ins>
      <w:ins w:id="729" w:author="user" w:date="2024-08-14T20:15:00Z">
        <w:r w:rsidRPr="001F10A9">
          <w:rPr>
            <w:rFonts w:ascii="標楷體" w:eastAsia="標楷體" w:hAnsi="標楷體" w:hint="eastAsia"/>
            <w:color w:val="0000FF"/>
            <w:rPrChange w:id="730" w:author="user" w:date="2024-08-14T20:23:00Z">
              <w:rPr>
                <w:rFonts w:ascii="標楷體" w:eastAsia="標楷體" w:hAnsi="標楷體" w:hint="eastAsia"/>
              </w:rPr>
            </w:rPrChange>
          </w:rPr>
          <w:t>上述表格的題目與評分應該就簡單很多。</w:t>
        </w:r>
      </w:ins>
      <w:ins w:id="731" w:author="user" w:date="2024-08-14T20:27:00Z">
        <w:r w:rsidR="001F10A9">
          <w:rPr>
            <w:rFonts w:ascii="標楷體" w:eastAsia="標楷體" w:hAnsi="標楷體" w:hint="eastAsia"/>
            <w:color w:val="0000FF"/>
          </w:rPr>
          <w:t>以下有兩個方法可以處理，您斟酌要走哪一條路。</w:t>
        </w:r>
      </w:ins>
    </w:p>
    <w:p w14:paraId="192E66EA" w14:textId="1F7E73C4" w:rsidR="00232CBF" w:rsidRPr="00C2506A" w:rsidRDefault="001F10A9">
      <w:pPr>
        <w:pStyle w:val="a9"/>
        <w:numPr>
          <w:ilvl w:val="0"/>
          <w:numId w:val="10"/>
        </w:numPr>
        <w:rPr>
          <w:ins w:id="732" w:author="user" w:date="2024-08-14T20:17:00Z"/>
          <w:rFonts w:ascii="標楷體" w:eastAsia="標楷體" w:hAnsi="標楷體"/>
          <w:color w:val="0000FF"/>
          <w:rPrChange w:id="733" w:author="user" w:date="2024-08-14T20:31:00Z">
            <w:rPr>
              <w:ins w:id="734" w:author="user" w:date="2024-08-14T20:17:00Z"/>
              <w:rFonts w:ascii="標楷體" w:eastAsia="標楷體" w:hAnsi="標楷體"/>
            </w:rPr>
          </w:rPrChange>
        </w:rPr>
        <w:pPrChange w:id="735" w:author="user" w:date="2024-08-14T20:31:00Z">
          <w:pPr>
            <w:pStyle w:val="a9"/>
            <w:ind w:left="480"/>
          </w:pPr>
        </w:pPrChange>
      </w:pPr>
      <w:ins w:id="736" w:author="user" w:date="2024-08-14T20:29:00Z">
        <w:r w:rsidRPr="00C2506A">
          <w:rPr>
            <w:rFonts w:ascii="標楷體" w:eastAsia="標楷體" w:hAnsi="標楷體" w:hint="eastAsia"/>
            <w:color w:val="0000FF"/>
            <w:rPrChange w:id="737" w:author="user" w:date="2024-08-14T20:31:00Z">
              <w:rPr>
                <w:rFonts w:hint="eastAsia"/>
              </w:rPr>
            </w:rPrChange>
          </w:rPr>
          <w:t>【方法</w:t>
        </w:r>
        <w:r w:rsidRPr="00C2506A">
          <w:rPr>
            <w:rFonts w:ascii="標楷體" w:eastAsia="標楷體" w:hAnsi="標楷體"/>
            <w:color w:val="0000FF"/>
            <w:rPrChange w:id="738" w:author="user" w:date="2024-08-14T20:31:00Z">
              <w:rPr/>
            </w:rPrChange>
          </w:rPr>
          <w:t>1</w:t>
        </w:r>
        <w:r w:rsidRPr="00C2506A">
          <w:rPr>
            <w:rFonts w:ascii="標楷體" w:eastAsia="標楷體" w:hAnsi="標楷體" w:hint="eastAsia"/>
            <w:color w:val="0000FF"/>
            <w:rPrChange w:id="739" w:author="user" w:date="2024-08-14T20:31:00Z">
              <w:rPr>
                <w:rFonts w:hint="eastAsia"/>
              </w:rPr>
            </w:rPrChange>
          </w:rPr>
          <w:t>】</w:t>
        </w:r>
      </w:ins>
      <w:ins w:id="740" w:author="user" w:date="2024-08-14T20:15:00Z">
        <w:r w:rsidR="00232CBF" w:rsidRPr="00C2506A">
          <w:rPr>
            <w:rFonts w:ascii="標楷體" w:eastAsia="標楷體" w:hAnsi="標楷體" w:hint="eastAsia"/>
            <w:color w:val="0000FF"/>
            <w:rPrChange w:id="741" w:author="user" w:date="2024-08-14T20:31:00Z">
              <w:rPr>
                <w:rFonts w:ascii="標楷體" w:eastAsia="標楷體" w:hAnsi="標楷體" w:hint="eastAsia"/>
              </w:rPr>
            </w:rPrChange>
          </w:rPr>
          <w:t>若考慮是國高中生，就要請已經在學校教授</w:t>
        </w:r>
      </w:ins>
      <w:ins w:id="742" w:author="user" w:date="2024-08-14T20:16:00Z">
        <w:r w:rsidR="00232CBF" w:rsidRPr="00C2506A">
          <w:rPr>
            <w:rFonts w:ascii="標楷體" w:eastAsia="標楷體" w:hAnsi="標楷體" w:hint="eastAsia"/>
            <w:color w:val="0000FF"/>
            <w:rPrChange w:id="743" w:author="user" w:date="2024-08-14T20:31:00Z">
              <w:rPr>
                <w:rFonts w:ascii="標楷體" w:eastAsia="標楷體" w:hAnsi="標楷體" w:hint="eastAsia"/>
              </w:rPr>
            </w:rPrChange>
          </w:rPr>
          <w:t>資訊科技的老師與學長</w:t>
        </w:r>
        <w:proofErr w:type="gramStart"/>
        <w:r w:rsidR="00232CBF" w:rsidRPr="00C2506A">
          <w:rPr>
            <w:rFonts w:ascii="標楷體" w:eastAsia="標楷體" w:hAnsi="標楷體" w:hint="eastAsia"/>
            <w:color w:val="0000FF"/>
            <w:rPrChange w:id="744" w:author="user" w:date="2024-08-14T20:31:00Z">
              <w:rPr>
                <w:rFonts w:ascii="標楷體" w:eastAsia="標楷體" w:hAnsi="標楷體" w:hint="eastAsia"/>
              </w:rPr>
            </w:rPrChange>
          </w:rPr>
          <w:t>姊</w:t>
        </w:r>
        <w:proofErr w:type="gramEnd"/>
        <w:r w:rsidR="00232CBF" w:rsidRPr="00C2506A">
          <w:rPr>
            <w:rFonts w:ascii="標楷體" w:eastAsia="標楷體" w:hAnsi="標楷體" w:hint="eastAsia"/>
            <w:color w:val="0000FF"/>
            <w:rPrChange w:id="745" w:author="user" w:date="2024-08-14T20:31:00Z">
              <w:rPr>
                <w:rFonts w:ascii="標楷體" w:eastAsia="標楷體" w:hAnsi="標楷體" w:hint="eastAsia"/>
              </w:rPr>
            </w:rPrChange>
          </w:rPr>
          <w:t>幫忙施測，但須要等到</w:t>
        </w:r>
        <w:proofErr w:type="gramStart"/>
        <w:r w:rsidR="00232CBF" w:rsidRPr="00C2506A">
          <w:rPr>
            <w:rFonts w:ascii="標楷體" w:eastAsia="標楷體" w:hAnsi="標楷體" w:hint="eastAsia"/>
            <w:color w:val="0000FF"/>
            <w:rPrChange w:id="746" w:author="user" w:date="2024-08-14T20:31:00Z">
              <w:rPr>
                <w:rFonts w:ascii="標楷體" w:eastAsia="標楷體" w:hAnsi="標楷體" w:hint="eastAsia"/>
              </w:rPr>
            </w:rPrChange>
          </w:rPr>
          <w:t>學期間才有</w:t>
        </w:r>
        <w:proofErr w:type="gramEnd"/>
        <w:r w:rsidR="00232CBF" w:rsidRPr="00C2506A">
          <w:rPr>
            <w:rFonts w:ascii="標楷體" w:eastAsia="標楷體" w:hAnsi="標楷體" w:hint="eastAsia"/>
            <w:color w:val="0000FF"/>
            <w:rPrChange w:id="747" w:author="user" w:date="2024-08-14T20:31:00Z">
              <w:rPr>
                <w:rFonts w:ascii="標楷體" w:eastAsia="標楷體" w:hAnsi="標楷體" w:hint="eastAsia"/>
              </w:rPr>
            </w:rPrChange>
          </w:rPr>
          <w:t>機會</w:t>
        </w:r>
      </w:ins>
      <w:ins w:id="748" w:author="user" w:date="2024-08-14T20:30:00Z">
        <w:r w:rsidR="00C2506A" w:rsidRPr="00C2506A">
          <w:rPr>
            <w:rFonts w:ascii="標楷體" w:eastAsia="標楷體" w:hAnsi="標楷體" w:hint="eastAsia"/>
            <w:color w:val="0000FF"/>
            <w:rPrChange w:id="749" w:author="user" w:date="2024-08-14T20:31:00Z">
              <w:rPr>
                <w:rFonts w:hint="eastAsia"/>
              </w:rPr>
            </w:rPrChange>
          </w:rPr>
          <w:t>取得評測資料</w:t>
        </w:r>
      </w:ins>
      <w:ins w:id="750" w:author="user" w:date="2024-08-14T20:16:00Z">
        <w:r w:rsidR="00232CBF" w:rsidRPr="00C2506A">
          <w:rPr>
            <w:rFonts w:ascii="標楷體" w:eastAsia="標楷體" w:hAnsi="標楷體" w:hint="eastAsia"/>
            <w:color w:val="0000FF"/>
            <w:rPrChange w:id="751" w:author="user" w:date="2024-08-14T20:31:00Z">
              <w:rPr>
                <w:rFonts w:ascii="標楷體" w:eastAsia="標楷體" w:hAnsi="標楷體" w:hint="eastAsia"/>
              </w:rPr>
            </w:rPrChange>
          </w:rPr>
          <w:t>；若此，</w:t>
        </w:r>
      </w:ins>
      <w:ins w:id="752" w:author="user" w:date="2024-08-14T20:17:00Z">
        <w:r w:rsidR="00232CBF" w:rsidRPr="00C2506A">
          <w:rPr>
            <w:rFonts w:ascii="標楷體" w:eastAsia="標楷體" w:hAnsi="標楷體" w:hint="eastAsia"/>
            <w:color w:val="0000FF"/>
            <w:rPrChange w:id="753" w:author="user" w:date="2024-08-14T20:31:00Z">
              <w:rPr>
                <w:rFonts w:ascii="標楷體" w:eastAsia="標楷體" w:hAnsi="標楷體" w:hint="eastAsia"/>
              </w:rPr>
            </w:rPrChange>
          </w:rPr>
          <w:t>以下的步驟需要一一履行才行</w:t>
        </w:r>
        <w:r w:rsidR="00232CBF" w:rsidRPr="00C2506A">
          <w:rPr>
            <w:rFonts w:ascii="標楷體" w:eastAsia="標楷體" w:hAnsi="標楷體"/>
            <w:color w:val="0000FF"/>
            <w:rPrChange w:id="754" w:author="user" w:date="2024-08-14T20:31:00Z">
              <w:rPr>
                <w:rFonts w:ascii="標楷體" w:eastAsia="標楷體" w:hAnsi="標楷體"/>
              </w:rPr>
            </w:rPrChange>
          </w:rPr>
          <w:t>:</w:t>
        </w:r>
      </w:ins>
    </w:p>
    <w:p w14:paraId="1BACA4FF" w14:textId="23EAF7DA" w:rsidR="00540CD5" w:rsidRDefault="00540CD5" w:rsidP="00C2506A">
      <w:pPr>
        <w:pStyle w:val="a9"/>
        <w:numPr>
          <w:ilvl w:val="2"/>
          <w:numId w:val="11"/>
        </w:numPr>
        <w:rPr>
          <w:ins w:id="755" w:author="user" w:date="2024-08-14T20:33:00Z"/>
          <w:rFonts w:ascii="標楷體" w:eastAsia="標楷體" w:hAnsi="標楷體"/>
          <w:color w:val="0000FF"/>
        </w:rPr>
      </w:pPr>
      <w:ins w:id="756" w:author="user" w:date="2024-08-14T20:33:00Z">
        <w:r>
          <w:rPr>
            <w:rFonts w:ascii="標楷體" w:eastAsia="標楷體" w:hAnsi="標楷體" w:hint="eastAsia"/>
            <w:color w:val="0000FF"/>
          </w:rPr>
          <w:t>目前你正在處理問見專家</w:t>
        </w:r>
      </w:ins>
      <w:ins w:id="757" w:author="user" w:date="2024-08-14T20:34:00Z">
        <w:r>
          <w:rPr>
            <w:rFonts w:ascii="標楷體" w:eastAsia="標楷體" w:hAnsi="標楷體" w:hint="eastAsia"/>
            <w:color w:val="0000FF"/>
          </w:rPr>
          <w:t>審查的階段，應該盡速處理完畢；</w:t>
        </w:r>
      </w:ins>
    </w:p>
    <w:p w14:paraId="7101D7DD" w14:textId="61EB51C4" w:rsidR="00540CD5" w:rsidRDefault="00540CD5" w:rsidP="00C2506A">
      <w:pPr>
        <w:pStyle w:val="a9"/>
        <w:numPr>
          <w:ilvl w:val="2"/>
          <w:numId w:val="11"/>
        </w:numPr>
        <w:rPr>
          <w:ins w:id="758" w:author="user" w:date="2024-08-14T20:33:00Z"/>
          <w:rFonts w:ascii="標楷體" w:eastAsia="標楷體" w:hAnsi="標楷體"/>
          <w:color w:val="0000FF"/>
        </w:rPr>
      </w:pPr>
      <w:ins w:id="759" w:author="user" w:date="2024-08-14T20:33:00Z">
        <w:r>
          <w:rPr>
            <w:rFonts w:ascii="標楷體" w:eastAsia="標楷體" w:hAnsi="標楷體" w:hint="eastAsia"/>
            <w:color w:val="0000FF"/>
          </w:rPr>
          <w:t>此問卷還要</w:t>
        </w:r>
        <w:proofErr w:type="gramStart"/>
        <w:r>
          <w:rPr>
            <w:rFonts w:ascii="標楷體" w:eastAsia="標楷體" w:hAnsi="標楷體" w:hint="eastAsia"/>
            <w:color w:val="0000FF"/>
          </w:rPr>
          <w:t>做信效度</w:t>
        </w:r>
        <w:proofErr w:type="gramEnd"/>
        <w:r>
          <w:rPr>
            <w:rFonts w:ascii="標楷體" w:eastAsia="標楷體" w:hAnsi="標楷體" w:hint="eastAsia"/>
            <w:color w:val="0000FF"/>
          </w:rPr>
          <w:t>的驗證，建議</w:t>
        </w:r>
        <w:proofErr w:type="gramStart"/>
        <w:r>
          <w:rPr>
            <w:rFonts w:ascii="標楷體" w:eastAsia="標楷體" w:hAnsi="標楷體" w:hint="eastAsia"/>
            <w:color w:val="0000FF"/>
          </w:rPr>
          <w:t>直接問立偉</w:t>
        </w:r>
        <w:proofErr w:type="gramEnd"/>
        <w:r>
          <w:rPr>
            <w:rFonts w:ascii="標楷體" w:eastAsia="標楷體" w:hAnsi="標楷體" w:hint="eastAsia"/>
            <w:color w:val="0000FF"/>
          </w:rPr>
          <w:t>老師如何處理比較快；</w:t>
        </w:r>
      </w:ins>
    </w:p>
    <w:p w14:paraId="473EEFEC" w14:textId="4AA68324" w:rsidR="00232CBF" w:rsidRPr="001F10A9" w:rsidRDefault="00232CBF">
      <w:pPr>
        <w:pStyle w:val="a9"/>
        <w:numPr>
          <w:ilvl w:val="2"/>
          <w:numId w:val="11"/>
        </w:numPr>
        <w:rPr>
          <w:ins w:id="760" w:author="user" w:date="2024-08-14T20:19:00Z"/>
          <w:rFonts w:ascii="標楷體" w:eastAsia="標楷體" w:hAnsi="標楷體"/>
          <w:color w:val="0000FF"/>
          <w:rPrChange w:id="761" w:author="user" w:date="2024-08-14T20:23:00Z">
            <w:rPr>
              <w:ins w:id="762" w:author="user" w:date="2024-08-14T20:19:00Z"/>
              <w:rFonts w:ascii="標楷體" w:eastAsia="標楷體" w:hAnsi="標楷體"/>
            </w:rPr>
          </w:rPrChange>
        </w:rPr>
        <w:pPrChange w:id="763" w:author="user" w:date="2024-08-14T20:31:00Z">
          <w:pPr>
            <w:pStyle w:val="a9"/>
            <w:numPr>
              <w:ilvl w:val="1"/>
              <w:numId w:val="8"/>
            </w:numPr>
            <w:ind w:left="960" w:hanging="480"/>
          </w:pPr>
        </w:pPrChange>
      </w:pPr>
      <w:ins w:id="764" w:author="user" w:date="2024-08-14T20:17:00Z">
        <w:r w:rsidRPr="001F10A9">
          <w:rPr>
            <w:rFonts w:ascii="標楷體" w:eastAsia="標楷體" w:hAnsi="標楷體" w:hint="eastAsia"/>
            <w:color w:val="0000FF"/>
            <w:rPrChange w:id="765" w:author="user" w:date="2024-08-14T20:23:00Z">
              <w:rPr>
                <w:rFonts w:ascii="標楷體" w:eastAsia="標楷體" w:hAnsi="標楷體" w:hint="eastAsia"/>
              </w:rPr>
            </w:rPrChange>
          </w:rPr>
          <w:t>需</w:t>
        </w:r>
      </w:ins>
      <w:ins w:id="766" w:author="user" w:date="2024-08-14T20:19:00Z">
        <w:r w:rsidRPr="001F10A9">
          <w:rPr>
            <w:rFonts w:ascii="標楷體" w:eastAsia="標楷體" w:hAnsi="標楷體" w:hint="eastAsia"/>
            <w:color w:val="0000FF"/>
            <w:rPrChange w:id="767" w:author="user" w:date="2024-08-14T20:23:00Z">
              <w:rPr>
                <w:rFonts w:ascii="標楷體" w:eastAsia="標楷體" w:hAnsi="標楷體" w:hint="eastAsia"/>
              </w:rPr>
            </w:rPrChange>
          </w:rPr>
          <w:t>先確認那些學校的那些老師要幫忙施測這樣的問卷；</w:t>
        </w:r>
      </w:ins>
    </w:p>
    <w:p w14:paraId="38845F88" w14:textId="1EE0B5CD" w:rsidR="00232CBF" w:rsidRPr="001F10A9" w:rsidRDefault="001F10A9">
      <w:pPr>
        <w:pStyle w:val="a9"/>
        <w:numPr>
          <w:ilvl w:val="2"/>
          <w:numId w:val="11"/>
        </w:numPr>
        <w:rPr>
          <w:ins w:id="768" w:author="user" w:date="2024-08-14T20:20:00Z"/>
          <w:rFonts w:ascii="標楷體" w:eastAsia="標楷體" w:hAnsi="標楷體"/>
          <w:color w:val="0000FF"/>
          <w:rPrChange w:id="769" w:author="user" w:date="2024-08-14T20:23:00Z">
            <w:rPr>
              <w:ins w:id="770" w:author="user" w:date="2024-08-14T20:20:00Z"/>
              <w:rFonts w:ascii="標楷體" w:eastAsia="標楷體" w:hAnsi="標楷體"/>
            </w:rPr>
          </w:rPrChange>
        </w:rPr>
        <w:pPrChange w:id="771" w:author="user" w:date="2024-08-14T20:31:00Z">
          <w:pPr>
            <w:pStyle w:val="a9"/>
            <w:numPr>
              <w:ilvl w:val="1"/>
              <w:numId w:val="8"/>
            </w:numPr>
            <w:ind w:left="960" w:hanging="480"/>
          </w:pPr>
        </w:pPrChange>
      </w:pPr>
      <w:ins w:id="772" w:author="user" w:date="2024-08-14T20:19:00Z">
        <w:r w:rsidRPr="001F10A9">
          <w:rPr>
            <w:rFonts w:ascii="標楷體" w:eastAsia="標楷體" w:hAnsi="標楷體" w:hint="eastAsia"/>
            <w:color w:val="0000FF"/>
            <w:rPrChange w:id="773" w:author="user" w:date="2024-08-14T20:23:00Z">
              <w:rPr>
                <w:rFonts w:ascii="標楷體" w:eastAsia="標楷體" w:hAnsi="標楷體" w:hint="eastAsia"/>
              </w:rPr>
            </w:rPrChange>
          </w:rPr>
          <w:t>需要確認施測的年級、課程、日期、時間</w:t>
        </w:r>
      </w:ins>
      <w:ins w:id="774" w:author="user" w:date="2024-08-14T20:20:00Z">
        <w:r w:rsidRPr="001F10A9">
          <w:rPr>
            <w:rFonts w:ascii="標楷體" w:eastAsia="標楷體" w:hAnsi="標楷體" w:hint="eastAsia"/>
            <w:color w:val="0000FF"/>
            <w:rPrChange w:id="775" w:author="user" w:date="2024-08-14T20:23:00Z">
              <w:rPr>
                <w:rFonts w:ascii="標楷體" w:eastAsia="標楷體" w:hAnsi="標楷體" w:hint="eastAsia"/>
              </w:rPr>
            </w:rPrChange>
          </w:rPr>
          <w:t>、</w:t>
        </w:r>
      </w:ins>
      <w:ins w:id="776" w:author="user" w:date="2024-08-14T20:19:00Z">
        <w:r w:rsidRPr="001F10A9">
          <w:rPr>
            <w:rFonts w:ascii="標楷體" w:eastAsia="標楷體" w:hAnsi="標楷體" w:hint="eastAsia"/>
            <w:color w:val="0000FF"/>
            <w:rPrChange w:id="777" w:author="user" w:date="2024-08-14T20:23:00Z">
              <w:rPr>
                <w:rFonts w:ascii="標楷體" w:eastAsia="標楷體" w:hAnsi="標楷體" w:hint="eastAsia"/>
              </w:rPr>
            </w:rPrChange>
          </w:rPr>
          <w:t>範圍等；</w:t>
        </w:r>
      </w:ins>
    </w:p>
    <w:p w14:paraId="2DAB315F" w14:textId="55F59624" w:rsidR="001F10A9" w:rsidRPr="001F10A9" w:rsidRDefault="001F10A9">
      <w:pPr>
        <w:pStyle w:val="a9"/>
        <w:numPr>
          <w:ilvl w:val="2"/>
          <w:numId w:val="11"/>
        </w:numPr>
        <w:rPr>
          <w:ins w:id="778" w:author="user" w:date="2024-08-14T20:20:00Z"/>
          <w:rFonts w:ascii="標楷體" w:eastAsia="標楷體" w:hAnsi="標楷體"/>
          <w:color w:val="0000FF"/>
          <w:rPrChange w:id="779" w:author="user" w:date="2024-08-14T20:23:00Z">
            <w:rPr>
              <w:ins w:id="780" w:author="user" w:date="2024-08-14T20:20:00Z"/>
              <w:rFonts w:ascii="標楷體" w:eastAsia="標楷體" w:hAnsi="標楷體"/>
            </w:rPr>
          </w:rPrChange>
        </w:rPr>
        <w:pPrChange w:id="781" w:author="user" w:date="2024-08-14T20:31:00Z">
          <w:pPr>
            <w:pStyle w:val="a9"/>
            <w:numPr>
              <w:ilvl w:val="1"/>
              <w:numId w:val="8"/>
            </w:numPr>
            <w:ind w:left="960" w:hanging="480"/>
          </w:pPr>
        </w:pPrChange>
      </w:pPr>
      <w:ins w:id="782" w:author="user" w:date="2024-08-14T20:20:00Z">
        <w:r w:rsidRPr="001F10A9">
          <w:rPr>
            <w:rFonts w:ascii="標楷體" w:eastAsia="標楷體" w:hAnsi="標楷體" w:hint="eastAsia"/>
            <w:color w:val="0000FF"/>
            <w:rPrChange w:id="783" w:author="user" w:date="2024-08-14T20:23:00Z">
              <w:rPr>
                <w:rFonts w:ascii="標楷體" w:eastAsia="標楷體" w:hAnsi="標楷體" w:hint="eastAsia"/>
              </w:rPr>
            </w:rPrChange>
          </w:rPr>
          <w:t>最好分成實驗組與對照組，</w:t>
        </w:r>
        <w:proofErr w:type="gramStart"/>
        <w:r w:rsidRPr="001F10A9">
          <w:rPr>
            <w:rFonts w:ascii="標楷體" w:eastAsia="標楷體" w:hAnsi="標楷體" w:hint="eastAsia"/>
            <w:color w:val="0000FF"/>
            <w:rPrChange w:id="784" w:author="user" w:date="2024-08-14T20:23:00Z">
              <w:rPr>
                <w:rFonts w:ascii="標楷體" w:eastAsia="標楷體" w:hAnsi="標楷體" w:hint="eastAsia"/>
              </w:rPr>
            </w:rPrChange>
          </w:rPr>
          <w:t>或者問立偉</w:t>
        </w:r>
        <w:proofErr w:type="gramEnd"/>
        <w:r w:rsidRPr="001F10A9">
          <w:rPr>
            <w:rFonts w:ascii="標楷體" w:eastAsia="標楷體" w:hAnsi="標楷體" w:hint="eastAsia"/>
            <w:color w:val="0000FF"/>
            <w:rPrChange w:id="785" w:author="user" w:date="2024-08-14T20:23:00Z">
              <w:rPr>
                <w:rFonts w:ascii="標楷體" w:eastAsia="標楷體" w:hAnsi="標楷體" w:hint="eastAsia"/>
              </w:rPr>
            </w:rPrChange>
          </w:rPr>
          <w:t>老師該怎麼辦；</w:t>
        </w:r>
      </w:ins>
    </w:p>
    <w:p w14:paraId="498DCFA6" w14:textId="66A3A20D" w:rsidR="001F10A9" w:rsidRPr="001F10A9" w:rsidRDefault="001F10A9">
      <w:pPr>
        <w:pStyle w:val="a9"/>
        <w:numPr>
          <w:ilvl w:val="2"/>
          <w:numId w:val="11"/>
        </w:numPr>
        <w:rPr>
          <w:ins w:id="786" w:author="user" w:date="2024-08-14T20:18:00Z"/>
          <w:rFonts w:ascii="標楷體" w:eastAsia="標楷體" w:hAnsi="標楷體"/>
          <w:color w:val="0000FF"/>
          <w:rPrChange w:id="787" w:author="user" w:date="2024-08-14T20:23:00Z">
            <w:rPr>
              <w:ins w:id="788" w:author="user" w:date="2024-08-14T20:18:00Z"/>
              <w:rFonts w:ascii="標楷體" w:eastAsia="標楷體" w:hAnsi="標楷體"/>
            </w:rPr>
          </w:rPrChange>
        </w:rPr>
        <w:pPrChange w:id="789" w:author="user" w:date="2024-08-14T20:31:00Z">
          <w:pPr>
            <w:pStyle w:val="a9"/>
            <w:numPr>
              <w:ilvl w:val="1"/>
              <w:numId w:val="8"/>
            </w:numPr>
            <w:ind w:left="960" w:hanging="480"/>
          </w:pPr>
        </w:pPrChange>
      </w:pPr>
      <w:ins w:id="790" w:author="user" w:date="2024-08-14T20:21:00Z">
        <w:r w:rsidRPr="001F10A9">
          <w:rPr>
            <w:rFonts w:ascii="標楷體" w:eastAsia="標楷體" w:hAnsi="標楷體" w:hint="eastAsia"/>
            <w:color w:val="0000FF"/>
            <w:rPrChange w:id="791" w:author="user" w:date="2024-08-14T20:23:00Z">
              <w:rPr>
                <w:rFonts w:ascii="標楷體" w:eastAsia="標楷體" w:hAnsi="標楷體" w:hint="eastAsia"/>
              </w:rPr>
            </w:rPrChange>
          </w:rPr>
          <w:t>需要撰寫計畫書準備申請</w:t>
        </w:r>
        <w:r w:rsidRPr="001F10A9">
          <w:rPr>
            <w:rFonts w:ascii="標楷體" w:eastAsia="標楷體" w:hAnsi="標楷體"/>
            <w:color w:val="0000FF"/>
            <w:rPrChange w:id="792" w:author="user" w:date="2024-08-14T20:23:00Z">
              <w:rPr>
                <w:rFonts w:ascii="標楷體" w:eastAsia="標楷體" w:hAnsi="標楷體"/>
              </w:rPr>
            </w:rPrChange>
          </w:rPr>
          <w:t>IRB；</w:t>
        </w:r>
      </w:ins>
    </w:p>
    <w:p w14:paraId="1E7A634E" w14:textId="1BD63B3F" w:rsidR="001F10A9" w:rsidRPr="001F10A9" w:rsidRDefault="00232CBF">
      <w:pPr>
        <w:pStyle w:val="a9"/>
        <w:numPr>
          <w:ilvl w:val="2"/>
          <w:numId w:val="11"/>
        </w:numPr>
        <w:rPr>
          <w:ins w:id="793" w:author="user" w:date="2024-08-14T20:21:00Z"/>
          <w:rFonts w:ascii="標楷體" w:eastAsia="標楷體" w:hAnsi="標楷體"/>
          <w:color w:val="0000FF"/>
          <w:rPrChange w:id="794" w:author="user" w:date="2024-08-14T20:23:00Z">
            <w:rPr>
              <w:ins w:id="795" w:author="user" w:date="2024-08-14T20:21:00Z"/>
              <w:rFonts w:ascii="標楷體" w:eastAsia="標楷體" w:hAnsi="標楷體"/>
            </w:rPr>
          </w:rPrChange>
        </w:rPr>
        <w:pPrChange w:id="796" w:author="user" w:date="2024-08-14T20:31:00Z">
          <w:pPr>
            <w:pStyle w:val="a9"/>
            <w:numPr>
              <w:ilvl w:val="1"/>
              <w:numId w:val="8"/>
            </w:numPr>
            <w:ind w:left="960" w:hanging="480"/>
          </w:pPr>
        </w:pPrChange>
      </w:pPr>
      <w:ins w:id="797" w:author="user" w:date="2024-08-14T20:16:00Z">
        <w:r w:rsidRPr="001F10A9">
          <w:rPr>
            <w:rFonts w:ascii="標楷體" w:eastAsia="標楷體" w:hAnsi="標楷體" w:hint="eastAsia"/>
            <w:color w:val="0000FF"/>
            <w:rPrChange w:id="798" w:author="user" w:date="2024-08-14T20:23:00Z">
              <w:rPr>
                <w:rFonts w:ascii="標楷體" w:eastAsia="標楷體" w:hAnsi="標楷體" w:hint="eastAsia"/>
              </w:rPr>
            </w:rPrChange>
          </w:rPr>
          <w:t>需要</w:t>
        </w:r>
      </w:ins>
      <w:ins w:id="799" w:author="user" w:date="2024-08-14T20:21:00Z">
        <w:r w:rsidR="001F10A9" w:rsidRPr="001F10A9">
          <w:rPr>
            <w:rFonts w:ascii="標楷體" w:eastAsia="標楷體" w:hAnsi="標楷體" w:hint="eastAsia"/>
            <w:color w:val="0000FF"/>
            <w:rPrChange w:id="800" w:author="user" w:date="2024-08-14T20:23:00Z">
              <w:rPr>
                <w:rFonts w:ascii="標楷體" w:eastAsia="標楷體" w:hAnsi="標楷體" w:hint="eastAsia"/>
              </w:rPr>
            </w:rPrChange>
          </w:rPr>
          <w:t>申請</w:t>
        </w:r>
      </w:ins>
      <w:ins w:id="801" w:author="user" w:date="2024-08-14T20:16:00Z">
        <w:r w:rsidRPr="001F10A9">
          <w:rPr>
            <w:rFonts w:ascii="標楷體" w:eastAsia="標楷體" w:hAnsi="標楷體"/>
            <w:color w:val="0000FF"/>
            <w:rPrChange w:id="802" w:author="user" w:date="2024-08-14T20:23:00Z">
              <w:rPr>
                <w:rFonts w:ascii="標楷體" w:eastAsia="標楷體" w:hAnsi="標楷體"/>
              </w:rPr>
            </w:rPrChange>
          </w:rPr>
          <w:t>IRB簡易審查</w:t>
        </w:r>
      </w:ins>
      <w:ins w:id="803" w:author="user" w:date="2024-08-14T20:21:00Z">
        <w:r w:rsidR="001F10A9" w:rsidRPr="001F10A9">
          <w:rPr>
            <w:rFonts w:ascii="標楷體" w:eastAsia="標楷體" w:hAnsi="標楷體"/>
            <w:color w:val="0000FF"/>
            <w:rPrChange w:id="804" w:author="user" w:date="2024-08-14T20:23:00Z">
              <w:rPr>
                <w:rFonts w:ascii="標楷體" w:eastAsia="標楷體" w:hAnsi="標楷體"/>
              </w:rPr>
            </w:rPrChange>
          </w:rPr>
          <w:t>(成大HREC)</w:t>
        </w:r>
      </w:ins>
      <w:ins w:id="805" w:author="user" w:date="2024-08-14T20:22:00Z">
        <w:r w:rsidR="001F10A9" w:rsidRPr="001F10A9">
          <w:rPr>
            <w:rFonts w:ascii="標楷體" w:eastAsia="標楷體" w:hAnsi="標楷體" w:hint="eastAsia"/>
            <w:color w:val="0000FF"/>
            <w:rPrChange w:id="806" w:author="user" w:date="2024-08-14T20:23:00Z">
              <w:rPr>
                <w:rFonts w:ascii="標楷體" w:eastAsia="標楷體" w:hAnsi="標楷體" w:hint="eastAsia"/>
              </w:rPr>
            </w:rPrChange>
          </w:rPr>
          <w:t>；</w:t>
        </w:r>
      </w:ins>
    </w:p>
    <w:p w14:paraId="49A52AF8" w14:textId="24D6B8CC" w:rsidR="001F10A9" w:rsidRPr="001F10A9" w:rsidRDefault="001F10A9">
      <w:pPr>
        <w:pStyle w:val="a9"/>
        <w:numPr>
          <w:ilvl w:val="2"/>
          <w:numId w:val="11"/>
        </w:numPr>
        <w:rPr>
          <w:ins w:id="807" w:author="user" w:date="2024-08-14T20:22:00Z"/>
          <w:rFonts w:ascii="標楷體" w:eastAsia="標楷體" w:hAnsi="標楷體"/>
          <w:color w:val="0000FF"/>
          <w:rPrChange w:id="808" w:author="user" w:date="2024-08-14T20:23:00Z">
            <w:rPr>
              <w:ins w:id="809" w:author="user" w:date="2024-08-14T20:22:00Z"/>
              <w:rFonts w:ascii="標楷體" w:eastAsia="標楷體" w:hAnsi="標楷體"/>
            </w:rPr>
          </w:rPrChange>
        </w:rPr>
        <w:pPrChange w:id="810" w:author="user" w:date="2024-08-14T20:31:00Z">
          <w:pPr>
            <w:pStyle w:val="a9"/>
            <w:numPr>
              <w:ilvl w:val="1"/>
              <w:numId w:val="8"/>
            </w:numPr>
            <w:ind w:left="960" w:hanging="480"/>
          </w:pPr>
        </w:pPrChange>
      </w:pPr>
      <w:ins w:id="811" w:author="user" w:date="2024-08-14T20:21:00Z">
        <w:r w:rsidRPr="001F10A9">
          <w:rPr>
            <w:rFonts w:ascii="標楷體" w:eastAsia="標楷體" w:hAnsi="標楷體" w:hint="eastAsia"/>
            <w:color w:val="0000FF"/>
            <w:rPrChange w:id="812" w:author="user" w:date="2024-08-14T20:23:00Z">
              <w:rPr>
                <w:rFonts w:ascii="標楷體" w:eastAsia="標楷體" w:hAnsi="標楷體" w:hint="eastAsia"/>
              </w:rPr>
            </w:rPrChange>
          </w:rPr>
          <w:t>拿到</w:t>
        </w:r>
        <w:r w:rsidRPr="001F10A9">
          <w:rPr>
            <w:rFonts w:ascii="標楷體" w:eastAsia="標楷體" w:hAnsi="標楷體"/>
            <w:color w:val="0000FF"/>
            <w:rPrChange w:id="813" w:author="user" w:date="2024-08-14T20:23:00Z">
              <w:rPr>
                <w:rFonts w:ascii="標楷體" w:eastAsia="標楷體" w:hAnsi="標楷體"/>
              </w:rPr>
            </w:rPrChange>
          </w:rPr>
          <w:t>IRB審查通過文件，</w:t>
        </w:r>
      </w:ins>
      <w:ins w:id="814" w:author="user" w:date="2024-08-14T20:16:00Z">
        <w:r w:rsidR="00232CBF" w:rsidRPr="001F10A9">
          <w:rPr>
            <w:rFonts w:ascii="標楷體" w:eastAsia="標楷體" w:hAnsi="標楷體" w:hint="eastAsia"/>
            <w:color w:val="0000FF"/>
            <w:rPrChange w:id="815" w:author="user" w:date="2024-08-14T20:23:00Z">
              <w:rPr>
                <w:rFonts w:ascii="標楷體" w:eastAsia="標楷體" w:hAnsi="標楷體" w:hint="eastAsia"/>
              </w:rPr>
            </w:rPrChange>
          </w:rPr>
          <w:t>才有機會</w:t>
        </w:r>
      </w:ins>
      <w:ins w:id="816" w:author="user" w:date="2024-08-14T20:21:00Z">
        <w:r w:rsidRPr="001F10A9">
          <w:rPr>
            <w:rFonts w:ascii="標楷體" w:eastAsia="標楷體" w:hAnsi="標楷體" w:hint="eastAsia"/>
            <w:color w:val="0000FF"/>
            <w:rPrChange w:id="817" w:author="user" w:date="2024-08-14T20:23:00Z">
              <w:rPr>
                <w:rFonts w:ascii="標楷體" w:eastAsia="標楷體" w:hAnsi="標楷體" w:hint="eastAsia"/>
              </w:rPr>
            </w:rPrChange>
          </w:rPr>
          <w:t>開始</w:t>
        </w:r>
      </w:ins>
      <w:ins w:id="818" w:author="user" w:date="2024-08-14T20:16:00Z">
        <w:r w:rsidR="00232CBF" w:rsidRPr="001F10A9">
          <w:rPr>
            <w:rFonts w:ascii="標楷體" w:eastAsia="標楷體" w:hAnsi="標楷體" w:hint="eastAsia"/>
            <w:color w:val="0000FF"/>
            <w:rPrChange w:id="819" w:author="user" w:date="2024-08-14T20:23:00Z">
              <w:rPr>
                <w:rFonts w:ascii="標楷體" w:eastAsia="標楷體" w:hAnsi="標楷體" w:hint="eastAsia"/>
              </w:rPr>
            </w:rPrChange>
          </w:rPr>
          <w:t>進行問卷施測</w:t>
        </w:r>
      </w:ins>
      <w:ins w:id="820" w:author="user" w:date="2024-08-14T20:22:00Z">
        <w:r w:rsidRPr="001F10A9">
          <w:rPr>
            <w:rFonts w:ascii="標楷體" w:eastAsia="標楷體" w:hAnsi="標楷體" w:hint="eastAsia"/>
            <w:color w:val="0000FF"/>
            <w:rPrChange w:id="821" w:author="user" w:date="2024-08-14T20:23:00Z">
              <w:rPr>
                <w:rFonts w:ascii="標楷體" w:eastAsia="標楷體" w:hAnsi="標楷體" w:hint="eastAsia"/>
              </w:rPr>
            </w:rPrChange>
          </w:rPr>
          <w:t>；</w:t>
        </w:r>
      </w:ins>
    </w:p>
    <w:p w14:paraId="6E7363AC" w14:textId="3F7D2C25" w:rsidR="00232CBF" w:rsidRDefault="001F10A9">
      <w:pPr>
        <w:pStyle w:val="a9"/>
        <w:numPr>
          <w:ilvl w:val="2"/>
          <w:numId w:val="11"/>
        </w:numPr>
        <w:rPr>
          <w:ins w:id="822" w:author="user" w:date="2024-08-14T20:23:00Z"/>
          <w:rFonts w:ascii="標楷體" w:eastAsia="標楷體" w:hAnsi="標楷體"/>
          <w:color w:val="0000FF"/>
        </w:rPr>
        <w:pPrChange w:id="823" w:author="user" w:date="2024-08-14T20:31:00Z">
          <w:pPr>
            <w:pStyle w:val="a9"/>
            <w:numPr>
              <w:ilvl w:val="1"/>
              <w:numId w:val="8"/>
            </w:numPr>
            <w:ind w:left="960" w:hanging="480"/>
          </w:pPr>
        </w:pPrChange>
      </w:pPr>
      <w:ins w:id="824" w:author="user" w:date="2024-08-14T20:22:00Z">
        <w:r w:rsidRPr="001F10A9">
          <w:rPr>
            <w:rFonts w:ascii="標楷體" w:eastAsia="標楷體" w:hAnsi="標楷體" w:hint="eastAsia"/>
            <w:color w:val="0000FF"/>
            <w:rPrChange w:id="825" w:author="user" w:date="2024-08-14T20:23:00Z">
              <w:rPr>
                <w:rFonts w:ascii="標楷體" w:eastAsia="標楷體" w:hAnsi="標楷體" w:hint="eastAsia"/>
              </w:rPr>
            </w:rPrChange>
          </w:rPr>
          <w:t>問卷施測後取得樣本資料，進行分析與結果判讀，</w:t>
        </w:r>
      </w:ins>
      <w:ins w:id="826" w:author="user" w:date="2024-08-14T20:17:00Z">
        <w:r w:rsidR="00232CBF" w:rsidRPr="001F10A9">
          <w:rPr>
            <w:rFonts w:ascii="標楷體" w:eastAsia="標楷體" w:hAnsi="標楷體" w:hint="eastAsia"/>
            <w:color w:val="0000FF"/>
            <w:rPrChange w:id="827" w:author="user" w:date="2024-08-14T20:23:00Z">
              <w:rPr>
                <w:rFonts w:ascii="標楷體" w:eastAsia="標楷體" w:hAnsi="標楷體" w:hint="eastAsia"/>
              </w:rPr>
            </w:rPrChange>
          </w:rPr>
          <w:t>才會得知上述</w:t>
        </w:r>
        <w:r w:rsidR="00232CBF" w:rsidRPr="001F10A9">
          <w:rPr>
            <w:rFonts w:ascii="標楷體" w:eastAsia="標楷體" w:hAnsi="標楷體"/>
            <w:color w:val="0000FF"/>
            <w:rPrChange w:id="828" w:author="user" w:date="2024-08-14T20:23:00Z">
              <w:rPr>
                <w:rFonts w:ascii="標楷體" w:eastAsia="標楷體" w:hAnsi="標楷體"/>
              </w:rPr>
            </w:rPrChange>
          </w:rPr>
          <w:t>LLM的使用評價。</w:t>
        </w:r>
      </w:ins>
    </w:p>
    <w:p w14:paraId="75B54A1F" w14:textId="77777777" w:rsidR="00C2506A" w:rsidRDefault="001F10A9">
      <w:pPr>
        <w:pStyle w:val="a9"/>
        <w:numPr>
          <w:ilvl w:val="2"/>
          <w:numId w:val="11"/>
        </w:numPr>
        <w:rPr>
          <w:ins w:id="829" w:author="user" w:date="2024-08-14T20:31:00Z"/>
          <w:rFonts w:ascii="標楷體" w:eastAsia="標楷體" w:hAnsi="標楷體"/>
          <w:color w:val="0000FF"/>
        </w:rPr>
        <w:pPrChange w:id="830" w:author="user" w:date="2024-08-14T20:31:00Z">
          <w:pPr>
            <w:pStyle w:val="a9"/>
            <w:numPr>
              <w:ilvl w:val="2"/>
              <w:numId w:val="8"/>
            </w:numPr>
            <w:ind w:left="1440" w:hanging="164"/>
          </w:pPr>
        </w:pPrChange>
      </w:pPr>
      <w:ins w:id="831" w:author="user" w:date="2024-08-14T20:24:00Z">
        <w:r>
          <w:rPr>
            <w:rFonts w:ascii="標楷體" w:eastAsia="標楷體" w:hAnsi="標楷體" w:hint="eastAsia"/>
            <w:color w:val="0000FF"/>
          </w:rPr>
          <w:t>上述的作業若您想玩，可能要玩到年底才能畢其功，所以先想想是否真的要玩?</w:t>
        </w:r>
      </w:ins>
    </w:p>
    <w:p w14:paraId="3BBB73DA" w14:textId="04018DB8" w:rsidR="00232CBF" w:rsidRPr="00C2506A" w:rsidRDefault="001F10A9">
      <w:pPr>
        <w:pStyle w:val="a9"/>
        <w:numPr>
          <w:ilvl w:val="1"/>
          <w:numId w:val="8"/>
        </w:numPr>
        <w:rPr>
          <w:ins w:id="832" w:author="user" w:date="2024-08-14T20:12:00Z"/>
          <w:rFonts w:ascii="標楷體" w:eastAsia="標楷體" w:hAnsi="標楷體"/>
          <w:color w:val="0000FF"/>
          <w:rPrChange w:id="833" w:author="user" w:date="2024-08-14T20:31:00Z">
            <w:rPr>
              <w:ins w:id="834" w:author="user" w:date="2024-08-14T20:12:00Z"/>
              <w:rFonts w:ascii="標楷體" w:eastAsia="標楷體" w:hAnsi="標楷體"/>
              <w:color w:val="000000" w:themeColor="text1"/>
            </w:rPr>
          </w:rPrChange>
        </w:rPr>
        <w:pPrChange w:id="835" w:author="user" w:date="2024-08-14T20:31:00Z">
          <w:pPr/>
        </w:pPrChange>
      </w:pPr>
      <w:ins w:id="836" w:author="user" w:date="2024-08-14T20:29:00Z">
        <w:r w:rsidRPr="00C2506A">
          <w:rPr>
            <w:rFonts w:ascii="標楷體" w:eastAsia="標楷體" w:hAnsi="標楷體" w:hint="eastAsia"/>
            <w:color w:val="0000FF"/>
            <w:rPrChange w:id="837" w:author="user" w:date="2024-08-14T20:31:00Z">
              <w:rPr>
                <w:rFonts w:hint="eastAsia"/>
              </w:rPr>
            </w:rPrChange>
          </w:rPr>
          <w:t>【方法</w:t>
        </w:r>
        <w:r w:rsidRPr="00C2506A">
          <w:rPr>
            <w:rFonts w:ascii="標楷體" w:eastAsia="標楷體" w:hAnsi="標楷體"/>
            <w:color w:val="0000FF"/>
            <w:rPrChange w:id="838" w:author="user" w:date="2024-08-14T20:31:00Z">
              <w:rPr/>
            </w:rPrChange>
          </w:rPr>
          <w:t>2</w:t>
        </w:r>
        <w:r w:rsidRPr="00C2506A">
          <w:rPr>
            <w:rFonts w:ascii="標楷體" w:eastAsia="標楷體" w:hAnsi="標楷體" w:hint="eastAsia"/>
            <w:color w:val="0000FF"/>
            <w:rPrChange w:id="839" w:author="user" w:date="2024-08-14T20:31:00Z">
              <w:rPr>
                <w:rFonts w:hint="eastAsia"/>
              </w:rPr>
            </w:rPrChange>
          </w:rPr>
          <w:t>】</w:t>
        </w:r>
      </w:ins>
      <w:ins w:id="840" w:author="user" w:date="2024-08-14T20:23:00Z">
        <w:r w:rsidRPr="00C2506A">
          <w:rPr>
            <w:rFonts w:ascii="標楷體" w:eastAsia="標楷體" w:hAnsi="標楷體" w:hint="eastAsia"/>
            <w:color w:val="0000FF"/>
            <w:rPrChange w:id="841" w:author="user" w:date="2024-08-14T20:31:00Z">
              <w:rPr>
                <w:rFonts w:ascii="標楷體" w:eastAsia="標楷體" w:hAnsi="標楷體" w:hint="eastAsia"/>
                <w:color w:val="000000" w:themeColor="text1"/>
              </w:rPr>
            </w:rPrChange>
          </w:rPr>
          <w:t>若覺得國高中</w:t>
        </w:r>
      </w:ins>
      <w:ins w:id="842" w:author="user" w:date="2024-08-14T20:24:00Z">
        <w:r w:rsidRPr="00C2506A">
          <w:rPr>
            <w:rFonts w:ascii="標楷體" w:eastAsia="標楷體" w:hAnsi="標楷體" w:hint="eastAsia"/>
            <w:color w:val="0000FF"/>
            <w:rPrChange w:id="843" w:author="user" w:date="2024-08-14T20:31:00Z">
              <w:rPr>
                <w:rFonts w:hint="eastAsia"/>
              </w:rPr>
            </w:rPrChange>
          </w:rPr>
          <w:t>很麻煩，</w:t>
        </w:r>
      </w:ins>
      <w:ins w:id="844" w:author="user" w:date="2024-08-14T20:25:00Z">
        <w:r w:rsidRPr="00C2506A">
          <w:rPr>
            <w:rFonts w:ascii="標楷體" w:eastAsia="標楷體" w:hAnsi="標楷體" w:hint="eastAsia"/>
            <w:color w:val="0000FF"/>
            <w:rPrChange w:id="845" w:author="user" w:date="2024-08-14T20:31:00Z">
              <w:rPr>
                <w:rFonts w:hint="eastAsia"/>
              </w:rPr>
            </w:rPrChange>
          </w:rPr>
          <w:t>也可以在我大</w:t>
        </w:r>
        <w:proofErr w:type="gramStart"/>
        <w:r w:rsidRPr="00C2506A">
          <w:rPr>
            <w:rFonts w:ascii="標楷體" w:eastAsia="標楷體" w:hAnsi="標楷體" w:hint="eastAsia"/>
            <w:color w:val="0000FF"/>
            <w:rPrChange w:id="846" w:author="user" w:date="2024-08-14T20:31:00Z">
              <w:rPr>
                <w:rFonts w:hint="eastAsia"/>
              </w:rPr>
            </w:rPrChange>
          </w:rPr>
          <w:t>一</w:t>
        </w:r>
        <w:proofErr w:type="gramEnd"/>
        <w:r w:rsidRPr="00C2506A">
          <w:rPr>
            <w:rFonts w:ascii="標楷體" w:eastAsia="標楷體" w:hAnsi="標楷體" w:hint="eastAsia"/>
            <w:color w:val="0000FF"/>
            <w:rPrChange w:id="847" w:author="user" w:date="2024-08-14T20:31:00Z">
              <w:rPr>
                <w:rFonts w:hint="eastAsia"/>
              </w:rPr>
            </w:rPrChange>
          </w:rPr>
          <w:t>的課堂上處理</w:t>
        </w:r>
      </w:ins>
      <w:ins w:id="848" w:author="user" w:date="2024-08-14T20:32:00Z">
        <w:r w:rsidR="00540CD5">
          <w:rPr>
            <w:rFonts w:ascii="標楷體" w:eastAsia="標楷體" w:hAnsi="標楷體" w:hint="eastAsia"/>
            <w:color w:val="0000FF"/>
          </w:rPr>
          <w:t>。</w:t>
        </w:r>
      </w:ins>
      <w:ins w:id="849" w:author="user" w:date="2024-08-14T20:25:00Z">
        <w:r w:rsidRPr="00C2506A">
          <w:rPr>
            <w:rFonts w:ascii="標楷體" w:eastAsia="標楷體" w:hAnsi="標楷體" w:hint="eastAsia"/>
            <w:color w:val="0000FF"/>
            <w:rPrChange w:id="850" w:author="user" w:date="2024-08-14T20:31:00Z">
              <w:rPr>
                <w:rFonts w:hint="eastAsia"/>
              </w:rPr>
            </w:rPrChange>
          </w:rPr>
          <w:t>目前我有申請一個三年的長期</w:t>
        </w:r>
        <w:r w:rsidRPr="00C2506A">
          <w:rPr>
            <w:rFonts w:ascii="標楷體" w:eastAsia="標楷體" w:hAnsi="標楷體"/>
            <w:color w:val="0000FF"/>
            <w:rPrChange w:id="851" w:author="user" w:date="2024-08-14T20:31:00Z">
              <w:rPr/>
            </w:rPrChange>
          </w:rPr>
          <w:t>IRB</w:t>
        </w:r>
        <w:r w:rsidRPr="00C2506A">
          <w:rPr>
            <w:rFonts w:ascii="標楷體" w:eastAsia="標楷體" w:hAnsi="標楷體" w:hint="eastAsia"/>
            <w:color w:val="0000FF"/>
            <w:rPrChange w:id="852" w:author="user" w:date="2024-08-14T20:31:00Z">
              <w:rPr>
                <w:rFonts w:hint="eastAsia"/>
              </w:rPr>
            </w:rPrChange>
          </w:rPr>
          <w:t>，方便我</w:t>
        </w:r>
        <w:r w:rsidRPr="00C2506A">
          <w:rPr>
            <w:rFonts w:ascii="標楷體" w:eastAsia="標楷體" w:hAnsi="標楷體"/>
            <w:color w:val="0000FF"/>
            <w:rPrChange w:id="853" w:author="user" w:date="2024-08-14T20:31:00Z">
              <w:rPr/>
            </w:rPrChange>
          </w:rPr>
          <w:t>+</w:t>
        </w:r>
        <w:r w:rsidRPr="00C2506A">
          <w:rPr>
            <w:rFonts w:ascii="標楷體" w:eastAsia="標楷體" w:hAnsi="標楷體" w:hint="eastAsia"/>
            <w:color w:val="0000FF"/>
            <w:rPrChange w:id="854" w:author="user" w:date="2024-08-14T20:31:00Z">
              <w:rPr>
                <w:rFonts w:hint="eastAsia"/>
              </w:rPr>
            </w:rPrChange>
          </w:rPr>
          <w:t>立偉老師</w:t>
        </w:r>
        <w:r w:rsidRPr="00C2506A">
          <w:rPr>
            <w:rFonts w:ascii="標楷體" w:eastAsia="標楷體" w:hAnsi="標楷體"/>
            <w:color w:val="0000FF"/>
            <w:rPrChange w:id="855" w:author="user" w:date="2024-08-14T20:31:00Z">
              <w:rPr/>
            </w:rPrChange>
          </w:rPr>
          <w:t>+</w:t>
        </w:r>
      </w:ins>
      <w:ins w:id="856" w:author="user" w:date="2024-08-14T20:26:00Z">
        <w:r w:rsidRPr="00C2506A">
          <w:rPr>
            <w:rFonts w:ascii="標楷體" w:eastAsia="標楷體" w:hAnsi="標楷體" w:hint="eastAsia"/>
            <w:color w:val="0000FF"/>
            <w:rPrChange w:id="857" w:author="user" w:date="2024-08-14T20:31:00Z">
              <w:rPr>
                <w:rFonts w:hint="eastAsia"/>
              </w:rPr>
            </w:rPrChange>
          </w:rPr>
          <w:t>您們隨時插隊，進行類似的評測，但學生就是大學生</w:t>
        </w:r>
        <w:proofErr w:type="gramStart"/>
        <w:r w:rsidRPr="00C2506A">
          <w:rPr>
            <w:rFonts w:ascii="標楷體" w:eastAsia="標楷體" w:hAnsi="標楷體" w:hint="eastAsia"/>
            <w:color w:val="0000FF"/>
            <w:rPrChange w:id="858" w:author="user" w:date="2024-08-14T20:31:00Z">
              <w:rPr>
                <w:rFonts w:hint="eastAsia"/>
              </w:rPr>
            </w:rPrChange>
          </w:rPr>
          <w:t>嚕</w:t>
        </w:r>
        <w:proofErr w:type="gramEnd"/>
        <w:r w:rsidRPr="00C2506A">
          <w:rPr>
            <w:rFonts w:ascii="標楷體" w:eastAsia="標楷體" w:hAnsi="標楷體" w:hint="eastAsia"/>
            <w:color w:val="0000FF"/>
            <w:rPrChange w:id="859" w:author="user" w:date="2024-08-14T20:31:00Z">
              <w:rPr>
                <w:rFonts w:hint="eastAsia"/>
              </w:rPr>
            </w:rPrChange>
          </w:rPr>
          <w:t>，但</w:t>
        </w:r>
      </w:ins>
      <w:ins w:id="860" w:author="user" w:date="2024-08-14T20:27:00Z">
        <w:r w:rsidRPr="00C2506A">
          <w:rPr>
            <w:rFonts w:ascii="標楷體" w:eastAsia="標楷體" w:hAnsi="標楷體" w:hint="eastAsia"/>
            <w:color w:val="0000FF"/>
            <w:rPrChange w:id="861" w:author="user" w:date="2024-08-14T20:31:00Z">
              <w:rPr>
                <w:rFonts w:hint="eastAsia"/>
              </w:rPr>
            </w:rPrChange>
          </w:rPr>
          <w:t>我的</w:t>
        </w:r>
        <w:r w:rsidRPr="00C2506A">
          <w:rPr>
            <w:rFonts w:ascii="標楷體" w:eastAsia="標楷體" w:hAnsi="標楷體"/>
            <w:color w:val="0000FF"/>
            <w:rPrChange w:id="862" w:author="user" w:date="2024-08-14T20:31:00Z">
              <w:rPr/>
            </w:rPrChange>
          </w:rPr>
          <w:t>IRB</w:t>
        </w:r>
        <w:r w:rsidRPr="00C2506A">
          <w:rPr>
            <w:rFonts w:ascii="標楷體" w:eastAsia="標楷體" w:hAnsi="標楷體" w:hint="eastAsia"/>
            <w:color w:val="0000FF"/>
            <w:rPrChange w:id="863" w:author="user" w:date="2024-08-14T20:31:00Z">
              <w:rPr>
                <w:rFonts w:hint="eastAsia"/>
              </w:rPr>
            </w:rPrChange>
          </w:rPr>
          <w:t>需要修正將您的上述評分標準再次納入該</w:t>
        </w:r>
        <w:r w:rsidRPr="00C2506A">
          <w:rPr>
            <w:rFonts w:ascii="標楷體" w:eastAsia="標楷體" w:hAnsi="標楷體"/>
            <w:color w:val="0000FF"/>
            <w:rPrChange w:id="864" w:author="user" w:date="2024-08-14T20:31:00Z">
              <w:rPr/>
            </w:rPrChange>
          </w:rPr>
          <w:t>IRB</w:t>
        </w:r>
        <w:r w:rsidRPr="00C2506A">
          <w:rPr>
            <w:rFonts w:ascii="標楷體" w:eastAsia="標楷體" w:hAnsi="標楷體" w:hint="eastAsia"/>
            <w:color w:val="0000FF"/>
            <w:rPrChange w:id="865" w:author="user" w:date="2024-08-14T20:31:00Z">
              <w:rPr>
                <w:rFonts w:hint="eastAsia"/>
              </w:rPr>
            </w:rPrChange>
          </w:rPr>
          <w:t>中，重新送修正審查，若通過，</w:t>
        </w:r>
        <w:r w:rsidRPr="00C2506A">
          <w:rPr>
            <w:rFonts w:ascii="標楷體" w:eastAsia="標楷體" w:hAnsi="標楷體" w:hint="eastAsia"/>
            <w:color w:val="0000FF"/>
            <w:rPrChange w:id="866" w:author="user" w:date="2024-08-14T20:31:00Z">
              <w:rPr>
                <w:rFonts w:hint="eastAsia"/>
              </w:rPr>
            </w:rPrChange>
          </w:rPr>
          <w:lastRenderedPageBreak/>
          <w:t>就可以在下學期直接讓大</w:t>
        </w:r>
        <w:proofErr w:type="gramStart"/>
        <w:r w:rsidRPr="00C2506A">
          <w:rPr>
            <w:rFonts w:ascii="標楷體" w:eastAsia="標楷體" w:hAnsi="標楷體" w:hint="eastAsia"/>
            <w:color w:val="0000FF"/>
            <w:rPrChange w:id="867" w:author="user" w:date="2024-08-14T20:31:00Z">
              <w:rPr>
                <w:rFonts w:hint="eastAsia"/>
              </w:rPr>
            </w:rPrChange>
          </w:rPr>
          <w:t>一</w:t>
        </w:r>
        <w:proofErr w:type="gramEnd"/>
        <w:r w:rsidRPr="00C2506A">
          <w:rPr>
            <w:rFonts w:ascii="標楷體" w:eastAsia="標楷體" w:hAnsi="標楷體" w:hint="eastAsia"/>
            <w:color w:val="0000FF"/>
            <w:rPrChange w:id="868" w:author="user" w:date="2024-08-14T20:31:00Z">
              <w:rPr>
                <w:rFonts w:hint="eastAsia"/>
              </w:rPr>
            </w:rPrChange>
          </w:rPr>
          <w:t>新生填問卷</w:t>
        </w:r>
        <w:proofErr w:type="gramStart"/>
        <w:r w:rsidRPr="00C2506A">
          <w:rPr>
            <w:rFonts w:ascii="標楷體" w:eastAsia="標楷體" w:hAnsi="標楷體" w:hint="eastAsia"/>
            <w:color w:val="0000FF"/>
            <w:rPrChange w:id="869" w:author="user" w:date="2024-08-14T20:31:00Z">
              <w:rPr>
                <w:rFonts w:hint="eastAsia"/>
              </w:rPr>
            </w:rPrChange>
          </w:rPr>
          <w:t>囉</w:t>
        </w:r>
      </w:ins>
      <w:proofErr w:type="gramEnd"/>
      <w:ins w:id="870" w:author="user" w:date="2024-08-14T20:32:00Z">
        <w:r w:rsidR="00540CD5">
          <w:rPr>
            <w:rFonts w:ascii="標楷體" w:eastAsia="標楷體" w:hAnsi="標楷體" w:hint="eastAsia"/>
            <w:color w:val="0000FF"/>
          </w:rPr>
          <w:t>。哈哈，但我需要花點時間修正我的IRB申請內容，且納入你的問卷才行。</w:t>
        </w:r>
      </w:ins>
    </w:p>
    <w:p w14:paraId="54723B0B" w14:textId="69C2B4E4" w:rsidR="00232CBF" w:rsidRDefault="00540CD5" w:rsidP="00540CD5">
      <w:pPr>
        <w:pStyle w:val="a9"/>
        <w:numPr>
          <w:ilvl w:val="0"/>
          <w:numId w:val="8"/>
        </w:numPr>
        <w:rPr>
          <w:ins w:id="871" w:author="user" w:date="2024-08-14T20:34:00Z"/>
          <w:rFonts w:ascii="標楷體" w:eastAsia="標楷體" w:hAnsi="標楷體"/>
          <w:color w:val="0000FF"/>
        </w:rPr>
      </w:pPr>
      <w:ins w:id="872" w:author="user" w:date="2024-08-14T20:34:00Z">
        <w:r w:rsidRPr="00540CD5">
          <w:rPr>
            <w:rFonts w:ascii="標楷體" w:eastAsia="標楷體" w:hAnsi="標楷體" w:hint="eastAsia"/>
            <w:color w:val="0000FF"/>
            <w:rPrChange w:id="873" w:author="user" w:date="2024-08-14T20:34:00Z">
              <w:rPr>
                <w:rFonts w:ascii="標楷體" w:eastAsia="標楷體" w:hAnsi="標楷體" w:hint="eastAsia"/>
                <w:color w:val="000000" w:themeColor="text1"/>
              </w:rPr>
            </w:rPrChange>
          </w:rPr>
          <w:t>這樣看下來，你會發現真的事情很多，對吧</w:t>
        </w:r>
        <w:r w:rsidRPr="00540CD5">
          <w:rPr>
            <w:rFonts w:ascii="標楷體" w:eastAsia="標楷體" w:hAnsi="標楷體"/>
            <w:color w:val="0000FF"/>
            <w:rPrChange w:id="874" w:author="user" w:date="2024-08-14T20:34:00Z">
              <w:rPr>
                <w:rFonts w:ascii="標楷體" w:eastAsia="標楷體" w:hAnsi="標楷體"/>
                <w:color w:val="000000" w:themeColor="text1"/>
              </w:rPr>
            </w:rPrChange>
          </w:rPr>
          <w:t>~~~</w:t>
        </w:r>
      </w:ins>
    </w:p>
    <w:p w14:paraId="126D9F98" w14:textId="15B6B9E1" w:rsidR="007B0F2F" w:rsidRDefault="007B0F2F" w:rsidP="00540CD5">
      <w:pPr>
        <w:pStyle w:val="a9"/>
        <w:numPr>
          <w:ilvl w:val="0"/>
          <w:numId w:val="8"/>
        </w:numPr>
        <w:rPr>
          <w:ins w:id="875" w:author="user" w:date="2024-08-14T21:07:00Z"/>
          <w:rFonts w:ascii="標楷體" w:eastAsia="標楷體" w:hAnsi="標楷體"/>
          <w:color w:val="0000FF"/>
        </w:rPr>
      </w:pPr>
      <w:ins w:id="876" w:author="user" w:date="2024-08-14T21:08:00Z">
        <w:r>
          <w:rPr>
            <w:rFonts w:ascii="標楷體" w:eastAsia="標楷體" w:hAnsi="標楷體" w:hint="eastAsia"/>
            <w:color w:val="0000FF"/>
          </w:rPr>
          <w:t>上述表格內容我有修改一些措辭，請自行確認。</w:t>
        </w:r>
      </w:ins>
    </w:p>
    <w:p w14:paraId="6DA272A1" w14:textId="1E059E45" w:rsidR="00540CD5" w:rsidRDefault="00540CD5" w:rsidP="00540CD5">
      <w:pPr>
        <w:pStyle w:val="a9"/>
        <w:numPr>
          <w:ilvl w:val="0"/>
          <w:numId w:val="8"/>
        </w:numPr>
        <w:rPr>
          <w:ins w:id="877" w:author="user" w:date="2024-08-14T21:08:00Z"/>
          <w:rFonts w:ascii="標楷體" w:eastAsia="標楷體" w:hAnsi="標楷體"/>
          <w:color w:val="0000FF"/>
        </w:rPr>
      </w:pPr>
      <w:ins w:id="878" w:author="user" w:date="2024-08-14T20:35:00Z">
        <w:r>
          <w:rPr>
            <w:rFonts w:ascii="標楷體" w:eastAsia="標楷體" w:hAnsi="標楷體" w:hint="eastAsia"/>
            <w:color w:val="0000FF"/>
          </w:rPr>
          <w:t>上述工作就是很多使用問卷方式取得資訊</w:t>
        </w:r>
        <w:proofErr w:type="gramStart"/>
        <w:r>
          <w:rPr>
            <w:rFonts w:ascii="標楷體" w:eastAsia="標楷體" w:hAnsi="標楷體" w:hint="eastAsia"/>
            <w:color w:val="0000FF"/>
          </w:rPr>
          <w:t>管理類碩博士學位</w:t>
        </w:r>
        <w:proofErr w:type="gramEnd"/>
        <w:r>
          <w:rPr>
            <w:rFonts w:ascii="標楷體" w:eastAsia="標楷體" w:hAnsi="標楷體" w:hint="eastAsia"/>
            <w:color w:val="0000FF"/>
          </w:rPr>
          <w:t>的學生必經之路~~~很多人無法取得學位，大多是沒有恆心與毅力，並不是笨；反觀</w:t>
        </w:r>
      </w:ins>
      <w:proofErr w:type="gramStart"/>
      <w:ins w:id="879" w:author="user" w:date="2024-08-14T20:36:00Z">
        <w:r>
          <w:rPr>
            <w:rFonts w:ascii="標楷體" w:eastAsia="標楷體" w:hAnsi="標楷體" w:hint="eastAsia"/>
            <w:color w:val="0000FF"/>
          </w:rPr>
          <w:t>資訊工程類碩博士</w:t>
        </w:r>
        <w:proofErr w:type="gramEnd"/>
        <w:r>
          <w:rPr>
            <w:rFonts w:ascii="標楷體" w:eastAsia="標楷體" w:hAnsi="標楷體" w:hint="eastAsia"/>
            <w:color w:val="0000FF"/>
          </w:rPr>
          <w:t>還需要實作出系統或設計出架構，相對就更難</w:t>
        </w:r>
        <w:proofErr w:type="gramStart"/>
        <w:r>
          <w:rPr>
            <w:rFonts w:ascii="標楷體" w:eastAsia="標楷體" w:hAnsi="標楷體" w:hint="eastAsia"/>
            <w:color w:val="0000FF"/>
          </w:rPr>
          <w:t>嚕</w:t>
        </w:r>
        <w:proofErr w:type="gramEnd"/>
        <w:r>
          <w:rPr>
            <w:rFonts w:ascii="標楷體" w:eastAsia="標楷體" w:hAnsi="標楷體" w:hint="eastAsia"/>
            <w:color w:val="0000FF"/>
          </w:rPr>
          <w:t>~~~</w:t>
        </w:r>
      </w:ins>
    </w:p>
    <w:p w14:paraId="58957303" w14:textId="11A21CE8" w:rsidR="007B0F2F" w:rsidRPr="00540CD5" w:rsidRDefault="007B0F2F">
      <w:pPr>
        <w:pStyle w:val="a9"/>
        <w:numPr>
          <w:ilvl w:val="0"/>
          <w:numId w:val="8"/>
        </w:numPr>
        <w:rPr>
          <w:ins w:id="880" w:author="user" w:date="2024-08-14T20:13:00Z"/>
          <w:rFonts w:ascii="標楷體" w:eastAsia="標楷體" w:hAnsi="標楷體"/>
          <w:color w:val="0000FF"/>
          <w:rPrChange w:id="881" w:author="user" w:date="2024-08-14T20:34:00Z">
            <w:rPr>
              <w:ins w:id="882" w:author="user" w:date="2024-08-14T20:13:00Z"/>
            </w:rPr>
          </w:rPrChange>
        </w:rPr>
        <w:pPrChange w:id="883" w:author="user" w:date="2024-08-14T20:34:00Z">
          <w:pPr/>
        </w:pPrChange>
      </w:pPr>
      <w:ins w:id="884" w:author="user" w:date="2024-08-14T21:08:00Z">
        <w:r>
          <w:rPr>
            <w:rFonts w:ascii="標楷體" w:eastAsia="標楷體" w:hAnsi="標楷體" w:hint="eastAsia"/>
            <w:color w:val="0000FF"/>
          </w:rPr>
          <w:t>我修正</w:t>
        </w:r>
      </w:ins>
      <w:ins w:id="885" w:author="user" w:date="2024-08-14T21:09:00Z">
        <w:r>
          <w:rPr>
            <w:rFonts w:ascii="標楷體" w:eastAsia="標楷體" w:hAnsi="標楷體" w:hint="eastAsia"/>
            <w:color w:val="0000FF"/>
          </w:rPr>
          <w:t>完畢</w:t>
        </w:r>
      </w:ins>
      <w:ins w:id="886" w:author="user" w:date="2024-08-14T21:08:00Z">
        <w:r>
          <w:rPr>
            <w:rFonts w:ascii="標楷體" w:eastAsia="標楷體" w:hAnsi="標楷體" w:hint="eastAsia"/>
            <w:color w:val="0000FF"/>
          </w:rPr>
          <w:t>，才看到你的訊息裡有關立委老師的建議，請您自行彙整處理</w:t>
        </w:r>
        <w:proofErr w:type="gramStart"/>
        <w:r>
          <w:rPr>
            <w:rFonts w:ascii="標楷體" w:eastAsia="標楷體" w:hAnsi="標楷體" w:hint="eastAsia"/>
            <w:color w:val="0000FF"/>
          </w:rPr>
          <w:t>嚕</w:t>
        </w:r>
        <w:proofErr w:type="gramEnd"/>
        <w:r>
          <w:rPr>
            <w:rFonts w:ascii="標楷體" w:eastAsia="標楷體" w:hAnsi="標楷體" w:hint="eastAsia"/>
            <w:color w:val="0000FF"/>
          </w:rPr>
          <w:t>~~~</w:t>
        </w:r>
      </w:ins>
    </w:p>
    <w:p w14:paraId="07D1C0AF" w14:textId="77777777" w:rsidR="00232CBF" w:rsidRDefault="00232CBF" w:rsidP="00AA3923">
      <w:pPr>
        <w:rPr>
          <w:ins w:id="887" w:author="user" w:date="2024-08-14T20:12:00Z"/>
          <w:rFonts w:ascii="標楷體" w:eastAsia="標楷體" w:hAnsi="標楷體"/>
          <w:color w:val="000000" w:themeColor="text1"/>
        </w:rPr>
      </w:pPr>
    </w:p>
    <w:p w14:paraId="3F25926E" w14:textId="7D77DDBF" w:rsidR="00232CBF" w:rsidRDefault="00232CBF" w:rsidP="00AA3923">
      <w:pPr>
        <w:rPr>
          <w:ins w:id="888" w:author="Yu-Kun Tsai" w:date="2024-08-14T18:12:00Z"/>
          <w:rFonts w:ascii="標楷體" w:eastAsia="標楷體" w:hAnsi="標楷體"/>
          <w:color w:val="000000" w:themeColor="text1"/>
        </w:rPr>
      </w:pPr>
      <w:ins w:id="889" w:author="user" w:date="2024-08-14T20:12:00Z">
        <w:r>
          <w:rPr>
            <w:rFonts w:ascii="標楷體" w:eastAsia="標楷體" w:hAnsi="標楷體" w:hint="eastAsia"/>
            <w:color w:val="000000" w:themeColor="text1"/>
          </w:rPr>
          <w:t>==================================================================</w:t>
        </w:r>
      </w:ins>
    </w:p>
    <w:p w14:paraId="552799F8" w14:textId="1E862D54" w:rsidR="003318CB" w:rsidRDefault="003318CB" w:rsidP="003318CB">
      <w:pPr>
        <w:rPr>
          <w:ins w:id="890" w:author="Yu-Kun Tsai" w:date="2024-08-14T18:12:00Z"/>
          <w:rFonts w:ascii="標楷體" w:eastAsia="標楷體" w:hAnsi="標楷體"/>
        </w:rPr>
      </w:pPr>
      <w:ins w:id="891" w:author="Yu-Kun Tsai" w:date="2024-08-14T18:12:00Z">
        <w:r w:rsidRPr="00C81A95">
          <w:rPr>
            <w:rFonts w:ascii="標楷體" w:eastAsia="標楷體" w:hAnsi="標楷體" w:hint="eastAsia"/>
          </w:rPr>
          <w:t>1. 感謝老師幫我</w:t>
        </w:r>
        <w:r>
          <w:rPr>
            <w:rFonts w:ascii="標楷體" w:eastAsia="標楷體" w:hAnsi="標楷體" w:hint="eastAsia"/>
          </w:rPr>
          <w:t>把文件表格化，幫助了我更明確訂定評分。</w:t>
        </w:r>
      </w:ins>
    </w:p>
    <w:p w14:paraId="136E6889" w14:textId="0D2A7571" w:rsidR="00F03B10" w:rsidRDefault="00E15BB3" w:rsidP="003318CB">
      <w:pPr>
        <w:rPr>
          <w:ins w:id="892" w:author="Yu-Kun Tsai" w:date="2024-08-14T18:16:00Z"/>
          <w:rFonts w:ascii="標楷體" w:eastAsia="標楷體" w:hAnsi="標楷體"/>
        </w:rPr>
      </w:pPr>
      <w:ins w:id="893" w:author="Yu-Kun Tsai" w:date="2024-08-14T18:12:00Z">
        <w:r>
          <w:rPr>
            <w:rFonts w:ascii="標楷體" w:eastAsia="標楷體" w:hAnsi="標楷體" w:hint="eastAsia"/>
          </w:rPr>
          <w:t>2. 我依據建議把</w:t>
        </w:r>
      </w:ins>
      <w:ins w:id="894" w:author="Yu-Kun Tsai" w:date="2024-08-14T18:13:00Z">
        <w:r>
          <w:rPr>
            <w:rFonts w:ascii="標楷體" w:eastAsia="標楷體" w:hAnsi="標楷體" w:hint="eastAsia"/>
          </w:rPr>
          <w:t>評分項目改成相同的，但評分的細微依據每</w:t>
        </w:r>
        <w:proofErr w:type="gramStart"/>
        <w:r>
          <w:rPr>
            <w:rFonts w:ascii="標楷體" w:eastAsia="標楷體" w:hAnsi="標楷體" w:hint="eastAsia"/>
          </w:rPr>
          <w:t>個</w:t>
        </w:r>
      </w:ins>
      <w:proofErr w:type="gramEnd"/>
      <w:ins w:id="895" w:author="Yu-Kun Tsai" w:date="2024-08-14T18:14:00Z">
        <w:r w:rsidR="00F03B10">
          <w:rPr>
            <w:rFonts w:ascii="標楷體" w:eastAsia="標楷體" w:hAnsi="標楷體" w:hint="eastAsia"/>
          </w:rPr>
          <w:t>判斷項目裡還是有所不同，且把分數</w:t>
        </w:r>
        <w:r w:rsidR="00EF5D55">
          <w:rPr>
            <w:rFonts w:ascii="標楷體" w:eastAsia="標楷體" w:hAnsi="標楷體" w:hint="eastAsia"/>
          </w:rPr>
          <w:t>配比訂定</w:t>
        </w:r>
      </w:ins>
      <w:ins w:id="896" w:author="Yu-Kun Tsai" w:date="2024-08-14T18:15:00Z">
        <w:r w:rsidR="00EF5D55">
          <w:rPr>
            <w:rFonts w:ascii="標楷體" w:eastAsia="標楷體" w:hAnsi="標楷體" w:hint="eastAsia"/>
          </w:rPr>
          <w:t>成平均的配分，以</w:t>
        </w:r>
      </w:ins>
      <w:ins w:id="897" w:author="Yu-Kun Tsai" w:date="2024-08-14T18:16:00Z">
        <w:r w:rsidR="00850CDE">
          <w:rPr>
            <w:rFonts w:ascii="標楷體" w:eastAsia="標楷體" w:hAnsi="標楷體" w:hint="eastAsia"/>
          </w:rPr>
          <w:t>此</w:t>
        </w:r>
      </w:ins>
      <w:ins w:id="898" w:author="Yu-Kun Tsai" w:date="2024-08-14T18:15:00Z">
        <w:r w:rsidR="00EF5D55">
          <w:rPr>
            <w:rFonts w:ascii="標楷體" w:eastAsia="標楷體" w:hAnsi="標楷體" w:hint="eastAsia"/>
          </w:rPr>
          <w:t>去除</w:t>
        </w:r>
        <w:r w:rsidR="00850CDE">
          <w:rPr>
            <w:rFonts w:ascii="標楷體" w:eastAsia="標楷體" w:hAnsi="標楷體" w:hint="eastAsia"/>
          </w:rPr>
          <w:t>主觀傾向</w:t>
        </w:r>
      </w:ins>
      <w:ins w:id="899" w:author="Yu-Kun Tsai" w:date="2024-08-14T18:16:00Z">
        <w:r w:rsidR="00242EBA">
          <w:rPr>
            <w:rFonts w:ascii="標楷體" w:eastAsia="標楷體" w:hAnsi="標楷體" w:hint="eastAsia"/>
          </w:rPr>
          <w:t>。</w:t>
        </w:r>
      </w:ins>
    </w:p>
    <w:p w14:paraId="46DC4A96" w14:textId="5563F0AB" w:rsidR="00242EBA" w:rsidRDefault="00242EBA" w:rsidP="003318CB">
      <w:pPr>
        <w:rPr>
          <w:ins w:id="900" w:author="Yu-Kun Tsai" w:date="2024-08-14T18:12:00Z"/>
          <w:rFonts w:ascii="標楷體" w:eastAsia="標楷體" w:hAnsi="標楷體"/>
        </w:rPr>
      </w:pPr>
      <w:ins w:id="901" w:author="Yu-Kun Tsai" w:date="2024-08-14T18:16:00Z">
        <w:r>
          <w:rPr>
            <w:rFonts w:ascii="標楷體" w:eastAsia="標楷體" w:hAnsi="標楷體" w:hint="eastAsia"/>
          </w:rPr>
          <w:t>3. 面向的族群訂定在</w:t>
        </w:r>
      </w:ins>
      <w:ins w:id="902" w:author="Yu-Kun Tsai" w:date="2024-08-14T18:17:00Z">
        <w:r w:rsidR="00567544">
          <w:rPr>
            <w:rFonts w:ascii="標楷體" w:eastAsia="標楷體" w:hAnsi="標楷體" w:hint="eastAsia"/>
          </w:rPr>
          <w:t>國、</w:t>
        </w:r>
      </w:ins>
      <w:ins w:id="903" w:author="Yu-Kun Tsai" w:date="2024-08-14T18:16:00Z">
        <w:r>
          <w:rPr>
            <w:rFonts w:ascii="標楷體" w:eastAsia="標楷體" w:hAnsi="標楷體" w:hint="eastAsia"/>
          </w:rPr>
          <w:t>高中</w:t>
        </w:r>
      </w:ins>
      <w:ins w:id="904" w:author="Yu-Kun Tsai" w:date="2024-08-14T18:17:00Z">
        <w:r>
          <w:rPr>
            <w:rFonts w:ascii="標楷體" w:eastAsia="標楷體" w:hAnsi="標楷體" w:hint="eastAsia"/>
          </w:rPr>
          <w:t>且無程式</w:t>
        </w:r>
        <w:r w:rsidR="00567544">
          <w:rPr>
            <w:rFonts w:ascii="標楷體" w:eastAsia="標楷體" w:hAnsi="標楷體" w:hint="eastAsia"/>
          </w:rPr>
          <w:t>背景</w:t>
        </w:r>
        <w:r>
          <w:rPr>
            <w:rFonts w:ascii="標楷體" w:eastAsia="標楷體" w:hAnsi="標楷體" w:hint="eastAsia"/>
          </w:rPr>
          <w:t>的學生</w:t>
        </w:r>
        <w:r w:rsidR="00567544">
          <w:rPr>
            <w:rFonts w:ascii="標楷體" w:eastAsia="標楷體" w:hAnsi="標楷體" w:hint="eastAsia"/>
          </w:rPr>
          <w:t>，我</w:t>
        </w:r>
      </w:ins>
      <w:ins w:id="905" w:author="Yu-Kun Tsai" w:date="2024-08-14T18:18:00Z">
        <w:r w:rsidR="00567544">
          <w:rPr>
            <w:rFonts w:ascii="標楷體" w:eastAsia="標楷體" w:hAnsi="標楷體" w:hint="eastAsia"/>
          </w:rPr>
          <w:t>覺得這個族群具備邏輯</w:t>
        </w:r>
        <w:r w:rsidR="00E70A1B">
          <w:rPr>
            <w:rFonts w:ascii="標楷體" w:eastAsia="標楷體" w:hAnsi="標楷體" w:hint="eastAsia"/>
          </w:rPr>
          <w:t>思考能力但缺乏</w:t>
        </w:r>
        <w:r w:rsidR="00567544">
          <w:rPr>
            <w:rFonts w:ascii="標楷體" w:eastAsia="標楷體" w:hAnsi="標楷體" w:hint="eastAsia"/>
          </w:rPr>
          <w:t>自學</w:t>
        </w:r>
      </w:ins>
      <w:ins w:id="906" w:author="Yu-Kun Tsai" w:date="2024-08-14T18:19:00Z">
        <w:r w:rsidR="00E70A1B">
          <w:rPr>
            <w:rFonts w:ascii="標楷體" w:eastAsia="標楷體" w:hAnsi="標楷體" w:hint="eastAsia"/>
          </w:rPr>
          <w:t>能力，</w:t>
        </w:r>
        <w:r w:rsidR="0014264D">
          <w:rPr>
            <w:rFonts w:ascii="標楷體" w:eastAsia="標楷體" w:hAnsi="標楷體" w:hint="eastAsia"/>
          </w:rPr>
          <w:t>這個LLM可以擔任國高中老師上課的助教。</w:t>
        </w:r>
      </w:ins>
    </w:p>
    <w:p w14:paraId="362C5937" w14:textId="77777777" w:rsidR="007165F7" w:rsidRPr="003318CB" w:rsidRDefault="007165F7">
      <w:pPr>
        <w:rPr>
          <w:rFonts w:ascii="標楷體" w:eastAsia="標楷體" w:hAnsi="標楷體"/>
          <w:color w:val="000000" w:themeColor="text1"/>
          <w:rPrChange w:id="907" w:author="Yu-Kun Tsai" w:date="2024-08-14T18:12:00Z">
            <w:rPr>
              <w:rFonts w:ascii="標楷體" w:eastAsia="標楷體" w:hAnsi="標楷體"/>
            </w:rPr>
          </w:rPrChange>
        </w:rPr>
        <w:pPrChange w:id="908" w:author="Yu-Kun Tsai" w:date="2024-08-14T18:11:00Z">
          <w:pPr>
            <w:jc w:val="center"/>
          </w:pPr>
        </w:pPrChange>
      </w:pPr>
    </w:p>
    <w:p w14:paraId="3EC496A2" w14:textId="3B8CACED" w:rsidR="00030991" w:rsidRDefault="00846EC2" w:rsidP="00846EC2">
      <w:pPr>
        <w:jc w:val="center"/>
        <w:rPr>
          <w:ins w:id="909" w:author="鄭伯壎" w:date="2024-08-14T08:13:00Z"/>
          <w:rFonts w:ascii="標楷體" w:eastAsia="標楷體" w:hAnsi="標楷體"/>
        </w:rPr>
      </w:pPr>
      <w:r>
        <w:rPr>
          <w:rFonts w:ascii="標楷體" w:eastAsia="標楷體" w:hAnsi="標楷體"/>
        </w:rPr>
        <w:t>v20240814</w:t>
      </w:r>
    </w:p>
    <w:p w14:paraId="595AAA9C" w14:textId="77777777" w:rsidR="00846EC2" w:rsidRPr="00846EC2" w:rsidRDefault="00846EC2">
      <w:pPr>
        <w:jc w:val="center"/>
        <w:rPr>
          <w:rFonts w:ascii="標楷體" w:eastAsia="標楷體" w:hAnsi="標楷體"/>
          <w:rPrChange w:id="910" w:author="鄭伯壎" w:date="2024-08-14T08:12:00Z">
            <w:rPr/>
          </w:rPrChange>
        </w:rPr>
        <w:pPrChange w:id="911" w:author="鄭伯壎" w:date="2024-08-14T08:12:00Z">
          <w:pPr/>
        </w:pPrChange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126"/>
        <w:gridCol w:w="426"/>
        <w:gridCol w:w="2126"/>
        <w:gridCol w:w="425"/>
        <w:gridCol w:w="1843"/>
        <w:gridCol w:w="425"/>
      </w:tblGrid>
      <w:tr w:rsidR="00401025" w:rsidRPr="003071CD" w14:paraId="03D7B5DD" w14:textId="77777777" w:rsidTr="00DE1CF2">
        <w:trPr>
          <w:tblHeader/>
        </w:trPr>
        <w:tc>
          <w:tcPr>
            <w:tcW w:w="704" w:type="dxa"/>
            <w:vMerge w:val="restart"/>
            <w:shd w:val="clear" w:color="auto" w:fill="FFFF00"/>
          </w:tcPr>
          <w:p w14:paraId="3DFBFED8" w14:textId="3BD629FC" w:rsidR="00401025" w:rsidRPr="003071CD" w:rsidRDefault="00401025" w:rsidP="00A22EE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del w:id="912" w:author="鄭伯壎" w:date="2024-08-14T07:38:00Z">
              <w:r w:rsidRPr="003071CD" w:rsidDel="003740E7">
                <w:rPr>
                  <w:rFonts w:ascii="Calibri" w:eastAsia="標楷體" w:hAnsi="Calibri" w:cs="Calibri" w:hint="eastAsia"/>
                  <w:b/>
                  <w:bCs/>
                </w:rPr>
                <w:delText>題型</w:delText>
              </w:r>
            </w:del>
            <w:ins w:id="913" w:author="鄭伯壎" w:date="2024-08-14T07:38:00Z">
              <w:r w:rsidR="003740E7">
                <w:rPr>
                  <w:rFonts w:ascii="Calibri" w:eastAsia="標楷體" w:hAnsi="Calibri" w:cs="Calibri" w:hint="eastAsia"/>
                  <w:b/>
                  <w:bCs/>
                </w:rPr>
                <w:t>判斷</w:t>
              </w:r>
              <w:r w:rsidR="00DF65F1">
                <w:rPr>
                  <w:rFonts w:ascii="Calibri" w:eastAsia="標楷體" w:hAnsi="Calibri" w:cs="Calibri" w:hint="eastAsia"/>
                  <w:b/>
                  <w:bCs/>
                </w:rPr>
                <w:t>項目</w:t>
              </w:r>
            </w:ins>
          </w:p>
        </w:tc>
        <w:tc>
          <w:tcPr>
            <w:tcW w:w="2268" w:type="dxa"/>
            <w:vMerge w:val="restart"/>
            <w:shd w:val="clear" w:color="auto" w:fill="FFFF00"/>
          </w:tcPr>
          <w:p w14:paraId="076C69C8" w14:textId="5F6151CD" w:rsidR="00401025" w:rsidRPr="003071CD" w:rsidRDefault="00401025" w:rsidP="00A22EE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目的</w:t>
            </w:r>
          </w:p>
        </w:tc>
        <w:tc>
          <w:tcPr>
            <w:tcW w:w="7371" w:type="dxa"/>
            <w:gridSpan w:val="6"/>
            <w:shd w:val="clear" w:color="auto" w:fill="FFFF00"/>
          </w:tcPr>
          <w:p w14:paraId="6522D1CE" w14:textId="2D1E836D" w:rsidR="00401025" w:rsidRPr="003071CD" w:rsidRDefault="00401025" w:rsidP="00A22EE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評分標準</w:t>
            </w:r>
          </w:p>
        </w:tc>
      </w:tr>
      <w:tr w:rsidR="00401025" w:rsidRPr="003071CD" w14:paraId="7BFD9F03" w14:textId="0A8B33AA" w:rsidTr="00DE1CF2">
        <w:trPr>
          <w:tblHeader/>
        </w:trPr>
        <w:tc>
          <w:tcPr>
            <w:tcW w:w="704" w:type="dxa"/>
            <w:vMerge/>
            <w:shd w:val="clear" w:color="auto" w:fill="FFFF00"/>
          </w:tcPr>
          <w:p w14:paraId="0418DBC2" w14:textId="77777777" w:rsidR="00401025" w:rsidRPr="003071CD" w:rsidRDefault="00401025" w:rsidP="00A22EE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FFFF00"/>
          </w:tcPr>
          <w:p w14:paraId="48B34DE9" w14:textId="77777777" w:rsidR="00401025" w:rsidRPr="003071CD" w:rsidRDefault="00401025" w:rsidP="00A22EE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</w:p>
        </w:tc>
        <w:tc>
          <w:tcPr>
            <w:tcW w:w="2552" w:type="dxa"/>
            <w:gridSpan w:val="2"/>
            <w:shd w:val="clear" w:color="auto" w:fill="FFFF00"/>
          </w:tcPr>
          <w:p w14:paraId="21C0C977" w14:textId="3527EFD8" w:rsidR="00401025" w:rsidRPr="003071CD" w:rsidRDefault="001C6B4E" w:rsidP="00A22EE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評分項目</w:t>
            </w:r>
            <w:r w:rsidRPr="003071CD">
              <w:rPr>
                <w:rFonts w:ascii="Calibri" w:eastAsia="標楷體" w:hAnsi="Calibri" w:cs="Calibri"/>
                <w:b/>
                <w:bCs/>
              </w:rPr>
              <w:t>1</w:t>
            </w:r>
          </w:p>
        </w:tc>
        <w:tc>
          <w:tcPr>
            <w:tcW w:w="2551" w:type="dxa"/>
            <w:gridSpan w:val="2"/>
            <w:shd w:val="clear" w:color="auto" w:fill="FFFF00"/>
          </w:tcPr>
          <w:p w14:paraId="2B3A02D8" w14:textId="439D2E24" w:rsidR="00401025" w:rsidRPr="003071CD" w:rsidRDefault="001C6B4E" w:rsidP="00A22EE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評分項目</w:t>
            </w:r>
            <w:r w:rsidR="00D27AB0" w:rsidRPr="003071CD">
              <w:rPr>
                <w:rFonts w:ascii="Calibri" w:eastAsia="標楷體" w:hAnsi="Calibri" w:cs="Calibri"/>
                <w:b/>
                <w:bCs/>
              </w:rPr>
              <w:t>2</w:t>
            </w:r>
          </w:p>
        </w:tc>
        <w:tc>
          <w:tcPr>
            <w:tcW w:w="2268" w:type="dxa"/>
            <w:gridSpan w:val="2"/>
            <w:shd w:val="clear" w:color="auto" w:fill="FFFF00"/>
          </w:tcPr>
          <w:p w14:paraId="1949A7A6" w14:textId="60BB6C9D" w:rsidR="00401025" w:rsidRPr="003071CD" w:rsidRDefault="001C6B4E" w:rsidP="00A22EE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評分項目</w:t>
            </w:r>
            <w:r w:rsidR="00D27AB0" w:rsidRPr="003071CD">
              <w:rPr>
                <w:rFonts w:ascii="Calibri" w:eastAsia="標楷體" w:hAnsi="Calibri" w:cs="Calibri"/>
                <w:b/>
                <w:bCs/>
              </w:rPr>
              <w:t>3</w:t>
            </w:r>
          </w:p>
        </w:tc>
      </w:tr>
      <w:tr w:rsidR="00DE1CF2" w:rsidRPr="003071CD" w14:paraId="62E0E3A3" w14:textId="1D027751" w:rsidTr="003071CD">
        <w:trPr>
          <w:trHeight w:val="309"/>
        </w:trPr>
        <w:tc>
          <w:tcPr>
            <w:tcW w:w="704" w:type="dxa"/>
            <w:vMerge w:val="restart"/>
          </w:tcPr>
          <w:p w14:paraId="05689397" w14:textId="4190D694" w:rsidR="00DE1CF2" w:rsidRPr="003071CD" w:rsidRDefault="00DE1CF2" w:rsidP="00DE1CF2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有效</w:t>
            </w:r>
            <w:proofErr w:type="gramStart"/>
            <w:r w:rsidRPr="003071CD">
              <w:rPr>
                <w:rFonts w:ascii="Calibri" w:eastAsia="標楷體" w:hAnsi="Calibri" w:cs="Calibri"/>
              </w:rPr>
              <w:t>迴</w:t>
            </w:r>
            <w:proofErr w:type="gramEnd"/>
            <w:r w:rsidRPr="003071CD">
              <w:rPr>
                <w:rFonts w:ascii="Calibri" w:eastAsia="標楷體" w:hAnsi="Calibri" w:cs="Calibri"/>
              </w:rPr>
              <w:t>圈判斷</w:t>
            </w:r>
          </w:p>
        </w:tc>
        <w:tc>
          <w:tcPr>
            <w:tcW w:w="2268" w:type="dxa"/>
            <w:vMerge w:val="restart"/>
          </w:tcPr>
          <w:p w14:paraId="17F2B318" w14:textId="74320A4E" w:rsidR="00DE1CF2" w:rsidRPr="003071CD" w:rsidRDefault="000C125A" w:rsidP="00DE1CF2">
            <w:pPr>
              <w:jc w:val="both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提供特定語法學習後之應用能力，例如</w:t>
            </w:r>
            <w:r w:rsidR="00DE1CF2" w:rsidRPr="003071CD">
              <w:rPr>
                <w:rFonts w:ascii="Calibri" w:eastAsia="標楷體" w:hAnsi="Calibri" w:cs="Calibri"/>
              </w:rPr>
              <w:t>不濫用</w:t>
            </w:r>
            <w:proofErr w:type="gramStart"/>
            <w:r w:rsidR="00DE1CF2" w:rsidRPr="003071CD">
              <w:rPr>
                <w:rFonts w:ascii="Calibri" w:eastAsia="標楷體" w:hAnsi="Calibri" w:cs="Calibri"/>
              </w:rPr>
              <w:t>迴</w:t>
            </w:r>
            <w:proofErr w:type="gramEnd"/>
            <w:r w:rsidR="00DE1CF2" w:rsidRPr="003071CD">
              <w:rPr>
                <w:rFonts w:ascii="Calibri" w:eastAsia="標楷體" w:hAnsi="Calibri" w:cs="Calibri"/>
              </w:rPr>
              <w:t>圈，確保</w:t>
            </w:r>
            <w:r>
              <w:rPr>
                <w:rFonts w:ascii="Calibri" w:eastAsia="標楷體" w:hAnsi="Calibri" w:cs="Calibri" w:hint="eastAsia"/>
              </w:rPr>
              <w:t>L</w:t>
            </w:r>
            <w:r>
              <w:rPr>
                <w:rFonts w:ascii="Calibri" w:eastAsia="標楷體" w:hAnsi="Calibri" w:cs="Calibri"/>
              </w:rPr>
              <w:t>LM</w:t>
            </w:r>
            <w:r w:rsidR="00DE1CF2" w:rsidRPr="003071CD">
              <w:rPr>
                <w:rFonts w:ascii="Calibri" w:eastAsia="標楷體" w:hAnsi="Calibri" w:cs="Calibri"/>
              </w:rPr>
              <w:t>可偵測到正確的</w:t>
            </w:r>
            <w:proofErr w:type="gramStart"/>
            <w:r w:rsidR="00DE1CF2" w:rsidRPr="003071CD">
              <w:rPr>
                <w:rFonts w:ascii="Calibri" w:eastAsia="標楷體" w:hAnsi="Calibri" w:cs="Calibri"/>
              </w:rPr>
              <w:t>迴</w:t>
            </w:r>
            <w:proofErr w:type="gramEnd"/>
            <w:r w:rsidR="00DE1CF2" w:rsidRPr="003071CD">
              <w:rPr>
                <w:rFonts w:ascii="Calibri" w:eastAsia="標楷體" w:hAnsi="Calibri" w:cs="Calibri"/>
              </w:rPr>
              <w:t>圈使用數量。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54CD4BC7" w14:textId="7A852BE2" w:rsidR="00DE1CF2" w:rsidRPr="003071CD" w:rsidRDefault="001C6B4E" w:rsidP="001C6B4E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準確性</w:t>
            </w:r>
          </w:p>
        </w:tc>
        <w:tc>
          <w:tcPr>
            <w:tcW w:w="426" w:type="dxa"/>
            <w:shd w:val="clear" w:color="auto" w:fill="DAE9F7" w:themeFill="text2" w:themeFillTint="1A"/>
          </w:tcPr>
          <w:p w14:paraId="5A5E52BA" w14:textId="510FE67D" w:rsidR="00DE1CF2" w:rsidRPr="003071CD" w:rsidRDefault="00DE1CF2" w:rsidP="003740E7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4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0A8F37D3" w14:textId="7625EEB7" w:rsidR="00DE1CF2" w:rsidRPr="003071CD" w:rsidRDefault="001C6B4E" w:rsidP="001C6B4E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詳細性</w:t>
            </w:r>
          </w:p>
        </w:tc>
        <w:tc>
          <w:tcPr>
            <w:tcW w:w="425" w:type="dxa"/>
            <w:shd w:val="clear" w:color="auto" w:fill="DAE9F7" w:themeFill="text2" w:themeFillTint="1A"/>
          </w:tcPr>
          <w:p w14:paraId="6C374897" w14:textId="355E30BC" w:rsidR="00DE1CF2" w:rsidRPr="003071CD" w:rsidRDefault="00DE1CF2" w:rsidP="003740E7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4</w:t>
            </w:r>
          </w:p>
        </w:tc>
        <w:tc>
          <w:tcPr>
            <w:tcW w:w="1843" w:type="dxa"/>
            <w:shd w:val="clear" w:color="auto" w:fill="DAE9F7" w:themeFill="text2" w:themeFillTint="1A"/>
          </w:tcPr>
          <w:p w14:paraId="34044828" w14:textId="5F7A2553" w:rsidR="00DE1CF2" w:rsidRPr="003071CD" w:rsidRDefault="001C6B4E" w:rsidP="001C6B4E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清晰性</w:t>
            </w:r>
          </w:p>
        </w:tc>
        <w:tc>
          <w:tcPr>
            <w:tcW w:w="425" w:type="dxa"/>
            <w:shd w:val="clear" w:color="auto" w:fill="DAE9F7" w:themeFill="text2" w:themeFillTint="1A"/>
          </w:tcPr>
          <w:p w14:paraId="02A81FEB" w14:textId="6BF6BDE9" w:rsidR="00DE1CF2" w:rsidRPr="003071CD" w:rsidRDefault="001C6B4E" w:rsidP="003740E7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2</w:t>
            </w:r>
          </w:p>
        </w:tc>
      </w:tr>
      <w:tr w:rsidR="001C6B4E" w:rsidRPr="003071CD" w14:paraId="7416DAED" w14:textId="77777777" w:rsidTr="00DE1CF2">
        <w:trPr>
          <w:trHeight w:val="832"/>
        </w:trPr>
        <w:tc>
          <w:tcPr>
            <w:tcW w:w="704" w:type="dxa"/>
            <w:vMerge/>
          </w:tcPr>
          <w:p w14:paraId="19A30EF5" w14:textId="77777777" w:rsidR="001C6B4E" w:rsidRPr="003071CD" w:rsidRDefault="001C6B4E" w:rsidP="001C6B4E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268" w:type="dxa"/>
            <w:vMerge/>
          </w:tcPr>
          <w:p w14:paraId="1F817F5C" w14:textId="77777777" w:rsidR="001C6B4E" w:rsidRPr="003071CD" w:rsidRDefault="001C6B4E" w:rsidP="001C6B4E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126" w:type="dxa"/>
          </w:tcPr>
          <w:p w14:paraId="45FFA24C" w14:textId="164EDF7B" w:rsidR="001C6B4E" w:rsidRPr="003071CD" w:rsidRDefault="001C6B4E" w:rsidP="001C6B4E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正確描述程式碼的邏輯結構</w:t>
            </w:r>
          </w:p>
        </w:tc>
        <w:tc>
          <w:tcPr>
            <w:tcW w:w="426" w:type="dxa"/>
          </w:tcPr>
          <w:p w14:paraId="7B020816" w14:textId="6AE02EF9" w:rsidR="001C6B4E" w:rsidRPr="003071CD" w:rsidRDefault="001C6B4E">
            <w:pPr>
              <w:jc w:val="center"/>
              <w:rPr>
                <w:rFonts w:ascii="Calibri" w:eastAsia="標楷體" w:hAnsi="Calibri" w:cs="Calibri"/>
              </w:rPr>
              <w:pPrChange w:id="914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4</w:t>
            </w:r>
          </w:p>
        </w:tc>
        <w:tc>
          <w:tcPr>
            <w:tcW w:w="2126" w:type="dxa"/>
          </w:tcPr>
          <w:p w14:paraId="17FD22F7" w14:textId="126A2433" w:rsidR="001C6B4E" w:rsidRPr="003071CD" w:rsidRDefault="001C6B4E" w:rsidP="001C6B4E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詳細描述，包括主要邏輯和次要邏輯</w:t>
            </w:r>
          </w:p>
        </w:tc>
        <w:tc>
          <w:tcPr>
            <w:tcW w:w="425" w:type="dxa"/>
          </w:tcPr>
          <w:p w14:paraId="653311A7" w14:textId="0CFB73A6" w:rsidR="001C6B4E" w:rsidRPr="003071CD" w:rsidRDefault="001C6B4E">
            <w:pPr>
              <w:jc w:val="center"/>
              <w:rPr>
                <w:rFonts w:ascii="Calibri" w:eastAsia="標楷體" w:hAnsi="Calibri" w:cs="Calibri"/>
              </w:rPr>
              <w:pPrChange w:id="915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4</w:t>
            </w:r>
          </w:p>
        </w:tc>
        <w:tc>
          <w:tcPr>
            <w:tcW w:w="1843" w:type="dxa"/>
          </w:tcPr>
          <w:p w14:paraId="73392F26" w14:textId="0AE567C6" w:rsidR="001C6B4E" w:rsidRPr="003071CD" w:rsidRDefault="001C6B4E" w:rsidP="001C6B4E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描述</w:t>
            </w:r>
            <w:proofErr w:type="gramStart"/>
            <w:r w:rsidRPr="003071CD">
              <w:rPr>
                <w:rFonts w:ascii="Calibri" w:eastAsia="標楷體" w:hAnsi="Calibri" w:cs="Calibri"/>
              </w:rPr>
              <w:t>清晰、</w:t>
            </w:r>
            <w:proofErr w:type="gramEnd"/>
            <w:r w:rsidRPr="003071CD">
              <w:rPr>
                <w:rFonts w:ascii="Calibri" w:eastAsia="標楷體" w:hAnsi="Calibri" w:cs="Calibri"/>
              </w:rPr>
              <w:t>易懂</w:t>
            </w:r>
          </w:p>
        </w:tc>
        <w:tc>
          <w:tcPr>
            <w:tcW w:w="425" w:type="dxa"/>
          </w:tcPr>
          <w:p w14:paraId="73D2ABD4" w14:textId="1DCAD665" w:rsidR="001C6B4E" w:rsidRPr="003071CD" w:rsidRDefault="001C6B4E">
            <w:pPr>
              <w:jc w:val="center"/>
              <w:rPr>
                <w:rFonts w:ascii="Calibri" w:eastAsia="標楷體" w:hAnsi="Calibri" w:cs="Calibri"/>
              </w:rPr>
              <w:pPrChange w:id="916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2</w:t>
            </w:r>
          </w:p>
        </w:tc>
      </w:tr>
      <w:tr w:rsidR="001C6B4E" w:rsidRPr="003071CD" w14:paraId="34E6A6C8" w14:textId="257BE65B" w:rsidTr="00DE1CF2">
        <w:trPr>
          <w:trHeight w:val="478"/>
        </w:trPr>
        <w:tc>
          <w:tcPr>
            <w:tcW w:w="704" w:type="dxa"/>
            <w:vMerge/>
          </w:tcPr>
          <w:p w14:paraId="6DE741D6" w14:textId="77777777" w:rsidR="001C6B4E" w:rsidRPr="003071CD" w:rsidRDefault="001C6B4E" w:rsidP="001C6B4E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268" w:type="dxa"/>
            <w:vMerge/>
          </w:tcPr>
          <w:p w14:paraId="5BD5AF2B" w14:textId="77777777" w:rsidR="001C6B4E" w:rsidRPr="003071CD" w:rsidRDefault="001C6B4E" w:rsidP="001C6B4E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126" w:type="dxa"/>
          </w:tcPr>
          <w:p w14:paraId="2FADEB59" w14:textId="01ACBE74" w:rsidR="001C6B4E" w:rsidRPr="003071CD" w:rsidRDefault="001C6B4E" w:rsidP="001C6B4E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未能完全描述或存在錯誤</w:t>
            </w:r>
          </w:p>
        </w:tc>
        <w:tc>
          <w:tcPr>
            <w:tcW w:w="426" w:type="dxa"/>
          </w:tcPr>
          <w:p w14:paraId="0A67C01E" w14:textId="231F329A" w:rsidR="001C6B4E" w:rsidRPr="003071CD" w:rsidRDefault="001C6B4E">
            <w:pPr>
              <w:jc w:val="center"/>
              <w:rPr>
                <w:rFonts w:ascii="Calibri" w:eastAsia="標楷體" w:hAnsi="Calibri" w:cs="Calibri"/>
              </w:rPr>
              <w:pPrChange w:id="917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2</w:t>
            </w:r>
          </w:p>
        </w:tc>
        <w:tc>
          <w:tcPr>
            <w:tcW w:w="2126" w:type="dxa"/>
          </w:tcPr>
          <w:p w14:paraId="3E2A904C" w14:textId="51D8259E" w:rsidR="001C6B4E" w:rsidRPr="003071CD" w:rsidRDefault="001C6B4E" w:rsidP="001C6B4E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部分描述</w:t>
            </w:r>
          </w:p>
        </w:tc>
        <w:tc>
          <w:tcPr>
            <w:tcW w:w="425" w:type="dxa"/>
          </w:tcPr>
          <w:p w14:paraId="695D7D07" w14:textId="5149627D" w:rsidR="001C6B4E" w:rsidRPr="003071CD" w:rsidRDefault="001C6B4E">
            <w:pPr>
              <w:jc w:val="center"/>
              <w:rPr>
                <w:rFonts w:ascii="Calibri" w:eastAsia="標楷體" w:hAnsi="Calibri" w:cs="Calibri"/>
              </w:rPr>
              <w:pPrChange w:id="918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2</w:t>
            </w:r>
          </w:p>
        </w:tc>
        <w:tc>
          <w:tcPr>
            <w:tcW w:w="1843" w:type="dxa"/>
          </w:tcPr>
          <w:p w14:paraId="01EE7AB8" w14:textId="4E005063" w:rsidR="001C6B4E" w:rsidRPr="003071CD" w:rsidRDefault="001C6B4E" w:rsidP="001C6B4E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無法理解的描述</w:t>
            </w:r>
          </w:p>
        </w:tc>
        <w:tc>
          <w:tcPr>
            <w:tcW w:w="425" w:type="dxa"/>
          </w:tcPr>
          <w:p w14:paraId="1D40E4FD" w14:textId="6A2DB334" w:rsidR="001C6B4E" w:rsidRPr="003071CD" w:rsidRDefault="001C6B4E">
            <w:pPr>
              <w:jc w:val="center"/>
              <w:rPr>
                <w:rFonts w:ascii="Calibri" w:eastAsia="標楷體" w:hAnsi="Calibri" w:cs="Calibri"/>
              </w:rPr>
              <w:pPrChange w:id="919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0</w:t>
            </w:r>
          </w:p>
        </w:tc>
      </w:tr>
      <w:tr w:rsidR="001C6B4E" w:rsidRPr="003071CD" w14:paraId="3B21EDEB" w14:textId="7C137AA0" w:rsidTr="00037EDD">
        <w:trPr>
          <w:trHeight w:val="316"/>
        </w:trPr>
        <w:tc>
          <w:tcPr>
            <w:tcW w:w="704" w:type="dxa"/>
            <w:vMerge/>
          </w:tcPr>
          <w:p w14:paraId="76D81943" w14:textId="77777777" w:rsidR="001C6B4E" w:rsidRPr="003071CD" w:rsidRDefault="001C6B4E" w:rsidP="001C6B4E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268" w:type="dxa"/>
            <w:vMerge/>
          </w:tcPr>
          <w:p w14:paraId="5B4E0C5C" w14:textId="77777777" w:rsidR="001C6B4E" w:rsidRPr="003071CD" w:rsidRDefault="001C6B4E" w:rsidP="001C6B4E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126" w:type="dxa"/>
          </w:tcPr>
          <w:p w14:paraId="5C3D0A59" w14:textId="47712B5A" w:rsidR="001C6B4E" w:rsidRPr="003071CD" w:rsidRDefault="001C6B4E" w:rsidP="001C6B4E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完全錯誤</w:t>
            </w:r>
          </w:p>
        </w:tc>
        <w:tc>
          <w:tcPr>
            <w:tcW w:w="426" w:type="dxa"/>
          </w:tcPr>
          <w:p w14:paraId="7CE5EE17" w14:textId="5B98EF8A" w:rsidR="001C6B4E" w:rsidRPr="003071CD" w:rsidRDefault="001C6B4E">
            <w:pPr>
              <w:jc w:val="center"/>
              <w:rPr>
                <w:rFonts w:ascii="Calibri" w:eastAsia="標楷體" w:hAnsi="Calibri" w:cs="Calibri"/>
              </w:rPr>
              <w:pPrChange w:id="920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2126" w:type="dxa"/>
          </w:tcPr>
          <w:p w14:paraId="2CC2EBDF" w14:textId="32AD9A4B" w:rsidR="001C6B4E" w:rsidRPr="003071CD" w:rsidRDefault="001C6B4E" w:rsidP="001C6B4E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沒有詳細描述分</w:t>
            </w:r>
          </w:p>
        </w:tc>
        <w:tc>
          <w:tcPr>
            <w:tcW w:w="425" w:type="dxa"/>
          </w:tcPr>
          <w:p w14:paraId="6067D48A" w14:textId="4904F12F" w:rsidR="001C6B4E" w:rsidRPr="003071CD" w:rsidRDefault="001C6B4E">
            <w:pPr>
              <w:jc w:val="center"/>
              <w:rPr>
                <w:rFonts w:ascii="Calibri" w:eastAsia="標楷體" w:hAnsi="Calibri" w:cs="Calibri"/>
              </w:rPr>
              <w:pPrChange w:id="921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1843" w:type="dxa"/>
          </w:tcPr>
          <w:p w14:paraId="4CDFA74C" w14:textId="5054CDCB" w:rsidR="001C6B4E" w:rsidRPr="003071CD" w:rsidRDefault="001C6B4E" w:rsidP="001C6B4E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425" w:type="dxa"/>
          </w:tcPr>
          <w:p w14:paraId="12544330" w14:textId="3556C3DA" w:rsidR="001C6B4E" w:rsidRPr="003071CD" w:rsidRDefault="001C6B4E">
            <w:pPr>
              <w:jc w:val="center"/>
              <w:rPr>
                <w:rFonts w:ascii="Calibri" w:eastAsia="標楷體" w:hAnsi="Calibri" w:cs="Calibri"/>
              </w:rPr>
              <w:pPrChange w:id="922" w:author="鄭伯壎" w:date="2024-08-14T07:28:00Z">
                <w:pPr>
                  <w:jc w:val="both"/>
                </w:pPr>
              </w:pPrChange>
            </w:pPr>
          </w:p>
        </w:tc>
      </w:tr>
      <w:tr w:rsidR="003071CD" w:rsidRPr="003071CD" w14:paraId="7E266C73" w14:textId="77777777" w:rsidTr="003071CD">
        <w:trPr>
          <w:trHeight w:val="290"/>
        </w:trPr>
        <w:tc>
          <w:tcPr>
            <w:tcW w:w="704" w:type="dxa"/>
            <w:vMerge w:val="restart"/>
          </w:tcPr>
          <w:p w14:paraId="10431170" w14:textId="0B050242" w:rsidR="00D27AB0" w:rsidRPr="003071CD" w:rsidRDefault="00D27AB0" w:rsidP="00D27AB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語法錯誤判斷</w:t>
            </w:r>
          </w:p>
        </w:tc>
        <w:tc>
          <w:tcPr>
            <w:tcW w:w="2268" w:type="dxa"/>
            <w:vMerge w:val="restart"/>
          </w:tcPr>
          <w:p w14:paraId="78009EAC" w14:textId="0AC87FD5" w:rsidR="00D27AB0" w:rsidRPr="003071CD" w:rsidRDefault="00D27AB0" w:rsidP="00D27AB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LLM</w:t>
            </w:r>
            <w:r w:rsidRPr="003071CD">
              <w:rPr>
                <w:rFonts w:ascii="Calibri" w:eastAsia="標楷體" w:hAnsi="Calibri" w:cs="Calibri"/>
              </w:rPr>
              <w:t>應能</w:t>
            </w:r>
            <w:r w:rsidR="000C125A">
              <w:rPr>
                <w:rFonts w:ascii="Calibri" w:eastAsia="標楷體" w:hAnsi="Calibri" w:cs="Calibri" w:hint="eastAsia"/>
              </w:rPr>
              <w:t>協</w:t>
            </w:r>
            <w:r w:rsidRPr="003071CD">
              <w:rPr>
                <w:rFonts w:ascii="Calibri" w:eastAsia="標楷體" w:hAnsi="Calibri" w:cs="Calibri"/>
              </w:rPr>
              <w:t>助察覺語法錯誤，並教導正確語法，</w:t>
            </w:r>
            <w:r w:rsidR="000C125A">
              <w:rPr>
                <w:rFonts w:ascii="Calibri" w:eastAsia="標楷體" w:hAnsi="Calibri" w:cs="Calibri" w:hint="eastAsia"/>
              </w:rPr>
              <w:t>提升學習效率</w:t>
            </w:r>
            <w:r w:rsidRPr="003071CD">
              <w:rPr>
                <w:rFonts w:ascii="Calibri" w:eastAsia="標楷體" w:hAnsi="Calibri" w:cs="Calibri"/>
              </w:rPr>
              <w:t>。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4AD41409" w14:textId="45B830BA" w:rsidR="00D27AB0" w:rsidRPr="003071CD" w:rsidRDefault="00D27AB0" w:rsidP="00D27AB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準確性</w:t>
            </w:r>
          </w:p>
        </w:tc>
        <w:tc>
          <w:tcPr>
            <w:tcW w:w="426" w:type="dxa"/>
            <w:shd w:val="clear" w:color="auto" w:fill="DAE9F7" w:themeFill="text2" w:themeFillTint="1A"/>
          </w:tcPr>
          <w:p w14:paraId="4511784F" w14:textId="0C7CDD8E" w:rsidR="00D27AB0" w:rsidRPr="003071CD" w:rsidRDefault="00D27AB0" w:rsidP="003740E7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4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4A413CC6" w14:textId="2D4C4064" w:rsidR="00D27AB0" w:rsidRPr="003071CD" w:rsidRDefault="00D27AB0" w:rsidP="00D27AB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詳細性</w:t>
            </w:r>
          </w:p>
        </w:tc>
        <w:tc>
          <w:tcPr>
            <w:tcW w:w="425" w:type="dxa"/>
            <w:shd w:val="clear" w:color="auto" w:fill="DAE9F7" w:themeFill="text2" w:themeFillTint="1A"/>
          </w:tcPr>
          <w:p w14:paraId="43C55C1C" w14:textId="7A55F4B0" w:rsidR="00D27AB0" w:rsidRPr="003071CD" w:rsidRDefault="00D27AB0" w:rsidP="003740E7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4</w:t>
            </w:r>
          </w:p>
        </w:tc>
        <w:tc>
          <w:tcPr>
            <w:tcW w:w="1843" w:type="dxa"/>
            <w:shd w:val="clear" w:color="auto" w:fill="DAE9F7" w:themeFill="text2" w:themeFillTint="1A"/>
          </w:tcPr>
          <w:p w14:paraId="06104677" w14:textId="4C7A81E4" w:rsidR="00D27AB0" w:rsidRPr="003071CD" w:rsidRDefault="00D27AB0" w:rsidP="00D27AB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修正建議</w:t>
            </w:r>
          </w:p>
        </w:tc>
        <w:tc>
          <w:tcPr>
            <w:tcW w:w="425" w:type="dxa"/>
            <w:shd w:val="clear" w:color="auto" w:fill="DAE9F7" w:themeFill="text2" w:themeFillTint="1A"/>
          </w:tcPr>
          <w:p w14:paraId="396BF86E" w14:textId="5645B16B" w:rsidR="00D27AB0" w:rsidRPr="003071CD" w:rsidRDefault="00D27AB0" w:rsidP="003740E7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2</w:t>
            </w:r>
          </w:p>
        </w:tc>
      </w:tr>
      <w:tr w:rsidR="00D27AB0" w:rsidRPr="003071CD" w14:paraId="5837D0CF" w14:textId="77777777" w:rsidTr="00A22EE0">
        <w:trPr>
          <w:trHeight w:val="851"/>
        </w:trPr>
        <w:tc>
          <w:tcPr>
            <w:tcW w:w="704" w:type="dxa"/>
            <w:vMerge/>
          </w:tcPr>
          <w:p w14:paraId="7E5A71E8" w14:textId="77777777" w:rsidR="00D27AB0" w:rsidRPr="003071CD" w:rsidRDefault="00D27AB0" w:rsidP="00D27AB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268" w:type="dxa"/>
            <w:vMerge/>
          </w:tcPr>
          <w:p w14:paraId="6ED0C5DE" w14:textId="77777777" w:rsidR="00D27AB0" w:rsidRPr="003071CD" w:rsidRDefault="00D27AB0" w:rsidP="00D27AB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126" w:type="dxa"/>
          </w:tcPr>
          <w:p w14:paraId="5A43C7C3" w14:textId="203CB27F" w:rsidR="00D27AB0" w:rsidRPr="003071CD" w:rsidRDefault="00D27AB0" w:rsidP="00D27AB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正確描述程式碼的邏輯結構</w:t>
            </w:r>
          </w:p>
        </w:tc>
        <w:tc>
          <w:tcPr>
            <w:tcW w:w="426" w:type="dxa"/>
          </w:tcPr>
          <w:p w14:paraId="75537641" w14:textId="0807D787" w:rsidR="00D27AB0" w:rsidRPr="003071CD" w:rsidRDefault="00D27AB0">
            <w:pPr>
              <w:jc w:val="center"/>
              <w:rPr>
                <w:rFonts w:ascii="Calibri" w:eastAsia="標楷體" w:hAnsi="Calibri" w:cs="Calibri"/>
              </w:rPr>
              <w:pPrChange w:id="923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4</w:t>
            </w:r>
          </w:p>
        </w:tc>
        <w:tc>
          <w:tcPr>
            <w:tcW w:w="2126" w:type="dxa"/>
          </w:tcPr>
          <w:p w14:paraId="1DEC8377" w14:textId="2CA66F48" w:rsidR="00D27AB0" w:rsidRPr="003071CD" w:rsidRDefault="00D27AB0" w:rsidP="00D27AB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詳細描述，包括主要邏輯和次要邏輯</w:t>
            </w:r>
          </w:p>
        </w:tc>
        <w:tc>
          <w:tcPr>
            <w:tcW w:w="425" w:type="dxa"/>
          </w:tcPr>
          <w:p w14:paraId="157C3CC8" w14:textId="2FE41CA0" w:rsidR="00D27AB0" w:rsidRPr="003071CD" w:rsidRDefault="00D27AB0">
            <w:pPr>
              <w:jc w:val="center"/>
              <w:rPr>
                <w:rFonts w:ascii="Calibri" w:eastAsia="標楷體" w:hAnsi="Calibri" w:cs="Calibri"/>
              </w:rPr>
              <w:pPrChange w:id="924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4</w:t>
            </w:r>
          </w:p>
        </w:tc>
        <w:tc>
          <w:tcPr>
            <w:tcW w:w="1843" w:type="dxa"/>
          </w:tcPr>
          <w:p w14:paraId="5A34823F" w14:textId="1E33BF5B" w:rsidR="00D27AB0" w:rsidRPr="003071CD" w:rsidRDefault="00D27AB0" w:rsidP="00D27AB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提供具體的修正建議</w:t>
            </w:r>
          </w:p>
        </w:tc>
        <w:tc>
          <w:tcPr>
            <w:tcW w:w="425" w:type="dxa"/>
          </w:tcPr>
          <w:p w14:paraId="2B759091" w14:textId="5D2B0402" w:rsidR="00D27AB0" w:rsidRPr="003071CD" w:rsidRDefault="00D27AB0">
            <w:pPr>
              <w:jc w:val="center"/>
              <w:rPr>
                <w:rFonts w:ascii="Calibri" w:eastAsia="標楷體" w:hAnsi="Calibri" w:cs="Calibri"/>
              </w:rPr>
              <w:pPrChange w:id="925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2</w:t>
            </w:r>
          </w:p>
        </w:tc>
      </w:tr>
      <w:tr w:rsidR="00D27AB0" w:rsidRPr="003071CD" w14:paraId="4ED9D953" w14:textId="77777777" w:rsidTr="00A22EE0">
        <w:trPr>
          <w:trHeight w:val="478"/>
        </w:trPr>
        <w:tc>
          <w:tcPr>
            <w:tcW w:w="704" w:type="dxa"/>
            <w:vMerge/>
          </w:tcPr>
          <w:p w14:paraId="231B6579" w14:textId="77777777" w:rsidR="00D27AB0" w:rsidRPr="003071CD" w:rsidRDefault="00D27AB0" w:rsidP="00D27AB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268" w:type="dxa"/>
            <w:vMerge/>
          </w:tcPr>
          <w:p w14:paraId="6D10A9CC" w14:textId="77777777" w:rsidR="00D27AB0" w:rsidRPr="003071CD" w:rsidRDefault="00D27AB0" w:rsidP="00D27AB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126" w:type="dxa"/>
          </w:tcPr>
          <w:p w14:paraId="334EE4F5" w14:textId="67F6BECC" w:rsidR="00D27AB0" w:rsidRPr="003071CD" w:rsidRDefault="00D27AB0" w:rsidP="00D27AB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未能完全描述或存在錯誤</w:t>
            </w:r>
          </w:p>
        </w:tc>
        <w:tc>
          <w:tcPr>
            <w:tcW w:w="426" w:type="dxa"/>
          </w:tcPr>
          <w:p w14:paraId="74B24991" w14:textId="4E7ECE71" w:rsidR="00D27AB0" w:rsidRPr="003071CD" w:rsidRDefault="00D27AB0">
            <w:pPr>
              <w:jc w:val="center"/>
              <w:rPr>
                <w:rFonts w:ascii="Calibri" w:eastAsia="標楷體" w:hAnsi="Calibri" w:cs="Calibri"/>
              </w:rPr>
              <w:pPrChange w:id="926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2</w:t>
            </w:r>
          </w:p>
        </w:tc>
        <w:tc>
          <w:tcPr>
            <w:tcW w:w="2126" w:type="dxa"/>
          </w:tcPr>
          <w:p w14:paraId="76BD3336" w14:textId="5FE3808F" w:rsidR="00D27AB0" w:rsidRPr="003071CD" w:rsidRDefault="00D27AB0" w:rsidP="00D27AB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部分描述</w:t>
            </w:r>
          </w:p>
        </w:tc>
        <w:tc>
          <w:tcPr>
            <w:tcW w:w="425" w:type="dxa"/>
          </w:tcPr>
          <w:p w14:paraId="5362A26A" w14:textId="4E98F634" w:rsidR="00D27AB0" w:rsidRPr="003071CD" w:rsidRDefault="00D27AB0">
            <w:pPr>
              <w:jc w:val="center"/>
              <w:rPr>
                <w:rFonts w:ascii="Calibri" w:eastAsia="標楷體" w:hAnsi="Calibri" w:cs="Calibri"/>
              </w:rPr>
              <w:pPrChange w:id="927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2</w:t>
            </w:r>
          </w:p>
        </w:tc>
        <w:tc>
          <w:tcPr>
            <w:tcW w:w="1843" w:type="dxa"/>
          </w:tcPr>
          <w:p w14:paraId="09FDA9D5" w14:textId="23A89375" w:rsidR="00D27AB0" w:rsidRPr="003071CD" w:rsidRDefault="00D27AB0" w:rsidP="00D27AB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無</w:t>
            </w:r>
            <w:r w:rsidRPr="003071CD">
              <w:rPr>
                <w:rFonts w:ascii="Calibri" w:eastAsia="標楷體" w:hAnsi="Calibri" w:cs="Calibri"/>
              </w:rPr>
              <w:t>(</w:t>
            </w:r>
            <w:r w:rsidRPr="003071CD">
              <w:rPr>
                <w:rFonts w:ascii="Calibri" w:eastAsia="標楷體" w:hAnsi="Calibri" w:cs="Calibri"/>
              </w:rPr>
              <w:t>效</w:t>
            </w:r>
            <w:r w:rsidRPr="003071CD">
              <w:rPr>
                <w:rFonts w:ascii="Calibri" w:eastAsia="標楷體" w:hAnsi="Calibri" w:cs="Calibri"/>
              </w:rPr>
              <w:t>)</w:t>
            </w:r>
            <w:r w:rsidRPr="003071CD">
              <w:rPr>
                <w:rFonts w:ascii="Calibri" w:eastAsia="標楷體" w:hAnsi="Calibri" w:cs="Calibri"/>
              </w:rPr>
              <w:t>修正建議</w:t>
            </w:r>
          </w:p>
        </w:tc>
        <w:tc>
          <w:tcPr>
            <w:tcW w:w="425" w:type="dxa"/>
          </w:tcPr>
          <w:p w14:paraId="63690461" w14:textId="152DC573" w:rsidR="00D27AB0" w:rsidRPr="003071CD" w:rsidRDefault="00D27AB0">
            <w:pPr>
              <w:jc w:val="center"/>
              <w:rPr>
                <w:rFonts w:ascii="Calibri" w:eastAsia="標楷體" w:hAnsi="Calibri" w:cs="Calibri"/>
              </w:rPr>
              <w:pPrChange w:id="928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0</w:t>
            </w:r>
          </w:p>
        </w:tc>
      </w:tr>
      <w:tr w:rsidR="00D27AB0" w:rsidRPr="003071CD" w14:paraId="3AD3EF72" w14:textId="77777777" w:rsidTr="00037EDD">
        <w:trPr>
          <w:trHeight w:val="154"/>
        </w:trPr>
        <w:tc>
          <w:tcPr>
            <w:tcW w:w="704" w:type="dxa"/>
            <w:vMerge/>
          </w:tcPr>
          <w:p w14:paraId="16732810" w14:textId="77777777" w:rsidR="00D27AB0" w:rsidRPr="003071CD" w:rsidRDefault="00D27AB0" w:rsidP="00D27AB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268" w:type="dxa"/>
            <w:vMerge/>
          </w:tcPr>
          <w:p w14:paraId="5AD4984C" w14:textId="77777777" w:rsidR="00D27AB0" w:rsidRPr="003071CD" w:rsidRDefault="00D27AB0" w:rsidP="00D27AB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126" w:type="dxa"/>
          </w:tcPr>
          <w:p w14:paraId="28E37513" w14:textId="7423F64B" w:rsidR="00D27AB0" w:rsidRPr="003071CD" w:rsidRDefault="00D27AB0" w:rsidP="00D27AB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完全錯誤</w:t>
            </w:r>
          </w:p>
        </w:tc>
        <w:tc>
          <w:tcPr>
            <w:tcW w:w="426" w:type="dxa"/>
          </w:tcPr>
          <w:p w14:paraId="390F2F19" w14:textId="71C2B73D" w:rsidR="00D27AB0" w:rsidRPr="003071CD" w:rsidRDefault="00D27AB0">
            <w:pPr>
              <w:jc w:val="center"/>
              <w:rPr>
                <w:rFonts w:ascii="Calibri" w:eastAsia="標楷體" w:hAnsi="Calibri" w:cs="Calibri"/>
              </w:rPr>
              <w:pPrChange w:id="929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2126" w:type="dxa"/>
          </w:tcPr>
          <w:p w14:paraId="168E99B7" w14:textId="01216CC2" w:rsidR="00D27AB0" w:rsidRPr="003071CD" w:rsidRDefault="00D27AB0" w:rsidP="00D27AB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沒有詳細描述</w:t>
            </w:r>
          </w:p>
        </w:tc>
        <w:tc>
          <w:tcPr>
            <w:tcW w:w="425" w:type="dxa"/>
          </w:tcPr>
          <w:p w14:paraId="77ABCDD4" w14:textId="5D2A0E6B" w:rsidR="00D27AB0" w:rsidRPr="003071CD" w:rsidRDefault="00D27AB0">
            <w:pPr>
              <w:jc w:val="center"/>
              <w:rPr>
                <w:rFonts w:ascii="Calibri" w:eastAsia="標楷體" w:hAnsi="Calibri" w:cs="Calibri"/>
              </w:rPr>
              <w:pPrChange w:id="930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1843" w:type="dxa"/>
          </w:tcPr>
          <w:p w14:paraId="150441BE" w14:textId="77777777" w:rsidR="00D27AB0" w:rsidRPr="003071CD" w:rsidRDefault="00D27AB0" w:rsidP="00D27AB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425" w:type="dxa"/>
          </w:tcPr>
          <w:p w14:paraId="5F5AD616" w14:textId="77777777" w:rsidR="00D27AB0" w:rsidRPr="003071CD" w:rsidRDefault="00D27AB0">
            <w:pPr>
              <w:jc w:val="center"/>
              <w:rPr>
                <w:rFonts w:ascii="Calibri" w:eastAsia="標楷體" w:hAnsi="Calibri" w:cs="Calibri"/>
              </w:rPr>
              <w:pPrChange w:id="931" w:author="鄭伯壎" w:date="2024-08-14T07:28:00Z">
                <w:pPr>
                  <w:jc w:val="both"/>
                </w:pPr>
              </w:pPrChange>
            </w:pPr>
          </w:p>
        </w:tc>
      </w:tr>
      <w:tr w:rsidR="00D8208D" w:rsidRPr="003071CD" w14:paraId="771CA9C5" w14:textId="77777777" w:rsidTr="003071CD">
        <w:trPr>
          <w:trHeight w:val="290"/>
        </w:trPr>
        <w:tc>
          <w:tcPr>
            <w:tcW w:w="704" w:type="dxa"/>
            <w:vMerge w:val="restart"/>
          </w:tcPr>
          <w:p w14:paraId="49EE8B65" w14:textId="009F9CE3" w:rsidR="00D8208D" w:rsidRPr="003071CD" w:rsidRDefault="00D8208D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lastRenderedPageBreak/>
              <w:t>邏輯錯誤判斷</w:t>
            </w:r>
          </w:p>
        </w:tc>
        <w:tc>
          <w:tcPr>
            <w:tcW w:w="2268" w:type="dxa"/>
            <w:vMerge w:val="restart"/>
          </w:tcPr>
          <w:p w14:paraId="5F667B4E" w14:textId="4052EE83" w:rsidR="00D8208D" w:rsidRPr="003071CD" w:rsidRDefault="00D8208D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邏輯錯誤不易察覺且可能無程式報錯，但會導致程式結果不如預期，</w:t>
            </w:r>
            <w:r w:rsidR="000C125A">
              <w:rPr>
                <w:rFonts w:ascii="Calibri" w:eastAsia="標楷體" w:hAnsi="Calibri" w:cs="Calibri" w:hint="eastAsia"/>
              </w:rPr>
              <w:t>故</w:t>
            </w:r>
            <w:r w:rsidRPr="003071CD">
              <w:rPr>
                <w:rFonts w:ascii="Calibri" w:eastAsia="標楷體" w:hAnsi="Calibri" w:cs="Calibri"/>
              </w:rPr>
              <w:t>希望</w:t>
            </w:r>
            <w:r w:rsidRPr="003071CD">
              <w:rPr>
                <w:rFonts w:ascii="Calibri" w:eastAsia="標楷體" w:hAnsi="Calibri" w:cs="Calibri"/>
              </w:rPr>
              <w:t>LLM</w:t>
            </w:r>
            <w:r w:rsidRPr="003071CD">
              <w:rPr>
                <w:rFonts w:ascii="Calibri" w:eastAsia="標楷體" w:hAnsi="Calibri" w:cs="Calibri"/>
              </w:rPr>
              <w:t>可以根據題目找出邏輯錯誤。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79954276" w14:textId="77777777" w:rsidR="00D8208D" w:rsidRPr="003071CD" w:rsidRDefault="00D8208D" w:rsidP="00EC460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準確性</w:t>
            </w:r>
          </w:p>
        </w:tc>
        <w:tc>
          <w:tcPr>
            <w:tcW w:w="426" w:type="dxa"/>
            <w:shd w:val="clear" w:color="auto" w:fill="DAE9F7" w:themeFill="text2" w:themeFillTint="1A"/>
          </w:tcPr>
          <w:p w14:paraId="6E23B4FB" w14:textId="77777777" w:rsidR="00D8208D" w:rsidRPr="003071CD" w:rsidRDefault="00D8208D" w:rsidP="003740E7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4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6AE2F4CC" w14:textId="77777777" w:rsidR="00D8208D" w:rsidRPr="003071CD" w:rsidRDefault="00D8208D" w:rsidP="00EC460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詳細性</w:t>
            </w:r>
          </w:p>
        </w:tc>
        <w:tc>
          <w:tcPr>
            <w:tcW w:w="425" w:type="dxa"/>
            <w:shd w:val="clear" w:color="auto" w:fill="DAE9F7" w:themeFill="text2" w:themeFillTint="1A"/>
          </w:tcPr>
          <w:p w14:paraId="1FD61A71" w14:textId="77777777" w:rsidR="00D8208D" w:rsidRPr="003071CD" w:rsidRDefault="00D8208D" w:rsidP="003740E7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4</w:t>
            </w:r>
          </w:p>
        </w:tc>
        <w:tc>
          <w:tcPr>
            <w:tcW w:w="1843" w:type="dxa"/>
            <w:shd w:val="clear" w:color="auto" w:fill="DAE9F7" w:themeFill="text2" w:themeFillTint="1A"/>
          </w:tcPr>
          <w:p w14:paraId="73C11CEA" w14:textId="77777777" w:rsidR="00D8208D" w:rsidRPr="003071CD" w:rsidRDefault="00D8208D" w:rsidP="00EC460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修正建議</w:t>
            </w:r>
          </w:p>
        </w:tc>
        <w:tc>
          <w:tcPr>
            <w:tcW w:w="425" w:type="dxa"/>
            <w:shd w:val="clear" w:color="auto" w:fill="DAE9F7" w:themeFill="text2" w:themeFillTint="1A"/>
          </w:tcPr>
          <w:p w14:paraId="527F423B" w14:textId="77777777" w:rsidR="00D8208D" w:rsidRPr="003071CD" w:rsidRDefault="00D8208D" w:rsidP="003740E7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2</w:t>
            </w:r>
          </w:p>
        </w:tc>
      </w:tr>
      <w:tr w:rsidR="00D8208D" w:rsidRPr="003071CD" w14:paraId="0C44E632" w14:textId="77777777" w:rsidTr="00D8208D">
        <w:trPr>
          <w:trHeight w:val="851"/>
        </w:trPr>
        <w:tc>
          <w:tcPr>
            <w:tcW w:w="704" w:type="dxa"/>
            <w:vMerge/>
          </w:tcPr>
          <w:p w14:paraId="21A9F0B1" w14:textId="77777777" w:rsidR="00D8208D" w:rsidRPr="003071CD" w:rsidRDefault="00D8208D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268" w:type="dxa"/>
            <w:vMerge/>
          </w:tcPr>
          <w:p w14:paraId="0F836F2D" w14:textId="77777777" w:rsidR="00D8208D" w:rsidRPr="003071CD" w:rsidRDefault="00D8208D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126" w:type="dxa"/>
          </w:tcPr>
          <w:p w14:paraId="404CBFA7" w14:textId="541C25F4" w:rsidR="00D8208D" w:rsidRPr="003071CD" w:rsidRDefault="00D8208D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正確描述程式碼的邏輯結構</w:t>
            </w:r>
          </w:p>
        </w:tc>
        <w:tc>
          <w:tcPr>
            <w:tcW w:w="426" w:type="dxa"/>
          </w:tcPr>
          <w:p w14:paraId="5B614D3F" w14:textId="77777777" w:rsidR="00D8208D" w:rsidRPr="003071CD" w:rsidRDefault="00D8208D">
            <w:pPr>
              <w:jc w:val="center"/>
              <w:rPr>
                <w:rFonts w:ascii="Calibri" w:eastAsia="標楷體" w:hAnsi="Calibri" w:cs="Calibri"/>
              </w:rPr>
              <w:pPrChange w:id="932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4</w:t>
            </w:r>
          </w:p>
        </w:tc>
        <w:tc>
          <w:tcPr>
            <w:tcW w:w="2126" w:type="dxa"/>
          </w:tcPr>
          <w:p w14:paraId="3EDD5316" w14:textId="04753D96" w:rsidR="00D8208D" w:rsidRPr="003071CD" w:rsidRDefault="00D8208D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詳細描述，包括主要邏輯和次要邏輯</w:t>
            </w:r>
          </w:p>
        </w:tc>
        <w:tc>
          <w:tcPr>
            <w:tcW w:w="425" w:type="dxa"/>
          </w:tcPr>
          <w:p w14:paraId="4BC94DBB" w14:textId="77777777" w:rsidR="00D8208D" w:rsidRPr="003071CD" w:rsidRDefault="00D8208D">
            <w:pPr>
              <w:jc w:val="center"/>
              <w:rPr>
                <w:rFonts w:ascii="Calibri" w:eastAsia="標楷體" w:hAnsi="Calibri" w:cs="Calibri"/>
              </w:rPr>
              <w:pPrChange w:id="933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4</w:t>
            </w:r>
          </w:p>
        </w:tc>
        <w:tc>
          <w:tcPr>
            <w:tcW w:w="1843" w:type="dxa"/>
          </w:tcPr>
          <w:p w14:paraId="04B7D781" w14:textId="3D00E732" w:rsidR="00D8208D" w:rsidRPr="003071CD" w:rsidRDefault="00D8208D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提供具體的修正建議</w:t>
            </w:r>
          </w:p>
        </w:tc>
        <w:tc>
          <w:tcPr>
            <w:tcW w:w="425" w:type="dxa"/>
          </w:tcPr>
          <w:p w14:paraId="1BD317CD" w14:textId="77777777" w:rsidR="00D8208D" w:rsidRPr="003071CD" w:rsidRDefault="00D8208D">
            <w:pPr>
              <w:jc w:val="center"/>
              <w:rPr>
                <w:rFonts w:ascii="Calibri" w:eastAsia="標楷體" w:hAnsi="Calibri" w:cs="Calibri"/>
              </w:rPr>
              <w:pPrChange w:id="934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2</w:t>
            </w:r>
          </w:p>
        </w:tc>
      </w:tr>
      <w:tr w:rsidR="00D8208D" w:rsidRPr="003071CD" w14:paraId="488CD393" w14:textId="77777777" w:rsidTr="00D8208D">
        <w:trPr>
          <w:trHeight w:val="478"/>
        </w:trPr>
        <w:tc>
          <w:tcPr>
            <w:tcW w:w="704" w:type="dxa"/>
            <w:vMerge/>
          </w:tcPr>
          <w:p w14:paraId="4A3FD405" w14:textId="77777777" w:rsidR="00D8208D" w:rsidRPr="003071CD" w:rsidRDefault="00D8208D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268" w:type="dxa"/>
            <w:vMerge/>
          </w:tcPr>
          <w:p w14:paraId="0DB5A514" w14:textId="77777777" w:rsidR="00D8208D" w:rsidRPr="003071CD" w:rsidRDefault="00D8208D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126" w:type="dxa"/>
          </w:tcPr>
          <w:p w14:paraId="0C8A9AE7" w14:textId="1A15B36C" w:rsidR="00D8208D" w:rsidRPr="003071CD" w:rsidRDefault="00D8208D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未能完全描述或存在錯誤</w:t>
            </w:r>
          </w:p>
        </w:tc>
        <w:tc>
          <w:tcPr>
            <w:tcW w:w="426" w:type="dxa"/>
          </w:tcPr>
          <w:p w14:paraId="3C6550F5" w14:textId="77777777" w:rsidR="00D8208D" w:rsidRPr="003071CD" w:rsidRDefault="00D8208D">
            <w:pPr>
              <w:jc w:val="center"/>
              <w:rPr>
                <w:rFonts w:ascii="Calibri" w:eastAsia="標楷體" w:hAnsi="Calibri" w:cs="Calibri"/>
              </w:rPr>
              <w:pPrChange w:id="935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2</w:t>
            </w:r>
          </w:p>
        </w:tc>
        <w:tc>
          <w:tcPr>
            <w:tcW w:w="2126" w:type="dxa"/>
          </w:tcPr>
          <w:p w14:paraId="15DF93F5" w14:textId="0B846E84" w:rsidR="00D8208D" w:rsidRPr="003071CD" w:rsidRDefault="00D8208D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部分描述</w:t>
            </w:r>
          </w:p>
        </w:tc>
        <w:tc>
          <w:tcPr>
            <w:tcW w:w="425" w:type="dxa"/>
          </w:tcPr>
          <w:p w14:paraId="3D3BE663" w14:textId="77777777" w:rsidR="00D8208D" w:rsidRPr="003071CD" w:rsidRDefault="00D8208D">
            <w:pPr>
              <w:jc w:val="center"/>
              <w:rPr>
                <w:rFonts w:ascii="Calibri" w:eastAsia="標楷體" w:hAnsi="Calibri" w:cs="Calibri"/>
              </w:rPr>
              <w:pPrChange w:id="936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2</w:t>
            </w:r>
          </w:p>
        </w:tc>
        <w:tc>
          <w:tcPr>
            <w:tcW w:w="1843" w:type="dxa"/>
          </w:tcPr>
          <w:p w14:paraId="3E022946" w14:textId="71A24339" w:rsidR="00D8208D" w:rsidRPr="003071CD" w:rsidRDefault="00D8208D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無</w:t>
            </w:r>
            <w:r w:rsidRPr="003071CD">
              <w:rPr>
                <w:rFonts w:ascii="Calibri" w:eastAsia="標楷體" w:hAnsi="Calibri" w:cs="Calibri"/>
              </w:rPr>
              <w:t>(</w:t>
            </w:r>
            <w:r w:rsidRPr="003071CD">
              <w:rPr>
                <w:rFonts w:ascii="Calibri" w:eastAsia="標楷體" w:hAnsi="Calibri" w:cs="Calibri"/>
              </w:rPr>
              <w:t>效</w:t>
            </w:r>
            <w:r w:rsidRPr="003071CD">
              <w:rPr>
                <w:rFonts w:ascii="Calibri" w:eastAsia="標楷體" w:hAnsi="Calibri" w:cs="Calibri"/>
              </w:rPr>
              <w:t>)</w:t>
            </w:r>
            <w:r w:rsidRPr="003071CD">
              <w:rPr>
                <w:rFonts w:ascii="Calibri" w:eastAsia="標楷體" w:hAnsi="Calibri" w:cs="Calibri"/>
              </w:rPr>
              <w:t>修正建議</w:t>
            </w:r>
          </w:p>
        </w:tc>
        <w:tc>
          <w:tcPr>
            <w:tcW w:w="425" w:type="dxa"/>
          </w:tcPr>
          <w:p w14:paraId="73F63CF1" w14:textId="77777777" w:rsidR="00D8208D" w:rsidRPr="003071CD" w:rsidRDefault="00D8208D">
            <w:pPr>
              <w:jc w:val="center"/>
              <w:rPr>
                <w:rFonts w:ascii="Calibri" w:eastAsia="標楷體" w:hAnsi="Calibri" w:cs="Calibri"/>
              </w:rPr>
              <w:pPrChange w:id="937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0</w:t>
            </w:r>
          </w:p>
        </w:tc>
      </w:tr>
      <w:tr w:rsidR="00D8208D" w:rsidRPr="003071CD" w14:paraId="0560CBE7" w14:textId="77777777" w:rsidTr="00D8208D">
        <w:trPr>
          <w:trHeight w:val="154"/>
        </w:trPr>
        <w:tc>
          <w:tcPr>
            <w:tcW w:w="704" w:type="dxa"/>
            <w:vMerge/>
          </w:tcPr>
          <w:p w14:paraId="5D9D8924" w14:textId="77777777" w:rsidR="00D8208D" w:rsidRPr="003071CD" w:rsidRDefault="00D8208D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268" w:type="dxa"/>
            <w:vMerge/>
          </w:tcPr>
          <w:p w14:paraId="7FA302A4" w14:textId="77777777" w:rsidR="00D8208D" w:rsidRPr="003071CD" w:rsidRDefault="00D8208D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126" w:type="dxa"/>
          </w:tcPr>
          <w:p w14:paraId="2BA9423E" w14:textId="77364F28" w:rsidR="00D8208D" w:rsidRPr="003071CD" w:rsidRDefault="00D8208D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完全錯誤</w:t>
            </w:r>
          </w:p>
        </w:tc>
        <w:tc>
          <w:tcPr>
            <w:tcW w:w="426" w:type="dxa"/>
          </w:tcPr>
          <w:p w14:paraId="175F1752" w14:textId="77777777" w:rsidR="00D8208D" w:rsidRPr="003071CD" w:rsidRDefault="00D8208D">
            <w:pPr>
              <w:jc w:val="center"/>
              <w:rPr>
                <w:rFonts w:ascii="Calibri" w:eastAsia="標楷體" w:hAnsi="Calibri" w:cs="Calibri"/>
              </w:rPr>
              <w:pPrChange w:id="938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2126" w:type="dxa"/>
          </w:tcPr>
          <w:p w14:paraId="360E739D" w14:textId="39A57804" w:rsidR="00D8208D" w:rsidRPr="003071CD" w:rsidRDefault="00D8208D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沒有詳細描述</w:t>
            </w:r>
          </w:p>
        </w:tc>
        <w:tc>
          <w:tcPr>
            <w:tcW w:w="425" w:type="dxa"/>
          </w:tcPr>
          <w:p w14:paraId="63762B2B" w14:textId="77777777" w:rsidR="00D8208D" w:rsidRPr="003071CD" w:rsidRDefault="00D8208D">
            <w:pPr>
              <w:jc w:val="center"/>
              <w:rPr>
                <w:rFonts w:ascii="Calibri" w:eastAsia="標楷體" w:hAnsi="Calibri" w:cs="Calibri"/>
              </w:rPr>
              <w:pPrChange w:id="939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1843" w:type="dxa"/>
          </w:tcPr>
          <w:p w14:paraId="4763085B" w14:textId="77777777" w:rsidR="00D8208D" w:rsidRPr="003071CD" w:rsidRDefault="00D8208D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425" w:type="dxa"/>
          </w:tcPr>
          <w:p w14:paraId="3D446EF0" w14:textId="77777777" w:rsidR="00D8208D" w:rsidRPr="003071CD" w:rsidRDefault="00D8208D">
            <w:pPr>
              <w:jc w:val="center"/>
              <w:rPr>
                <w:rFonts w:ascii="Calibri" w:eastAsia="標楷體" w:hAnsi="Calibri" w:cs="Calibri"/>
              </w:rPr>
              <w:pPrChange w:id="940" w:author="鄭伯壎" w:date="2024-08-14T07:28:00Z">
                <w:pPr>
                  <w:jc w:val="both"/>
                </w:pPr>
              </w:pPrChange>
            </w:pPr>
          </w:p>
        </w:tc>
      </w:tr>
      <w:tr w:rsidR="00303DB2" w:rsidRPr="003071CD" w14:paraId="35622853" w14:textId="77777777" w:rsidTr="003071CD">
        <w:trPr>
          <w:trHeight w:val="290"/>
        </w:trPr>
        <w:tc>
          <w:tcPr>
            <w:tcW w:w="704" w:type="dxa"/>
            <w:vMerge w:val="restart"/>
          </w:tcPr>
          <w:p w14:paraId="7481A08E" w14:textId="7FBEC844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程式碼優化</w:t>
            </w:r>
            <w:r w:rsidRPr="003071CD">
              <w:rPr>
                <w:rFonts w:ascii="Calibri" w:eastAsia="標楷體" w:hAnsi="Calibri" w:cs="Calibri"/>
              </w:rPr>
              <w:t>(</w:t>
            </w:r>
            <w:r w:rsidRPr="003071CD">
              <w:rPr>
                <w:rFonts w:ascii="Calibri" w:eastAsia="標楷體" w:hAnsi="Calibri" w:cs="Calibri"/>
              </w:rPr>
              <w:t>性能、效率、演算法</w:t>
            </w:r>
            <w:r w:rsidRPr="003071CD">
              <w:rPr>
                <w:rFonts w:ascii="Calibri" w:eastAsia="標楷體" w:hAnsi="Calibri" w:cs="Calibri"/>
              </w:rPr>
              <w:t>)</w:t>
            </w:r>
          </w:p>
        </w:tc>
        <w:tc>
          <w:tcPr>
            <w:tcW w:w="2268" w:type="dxa"/>
            <w:vMerge w:val="restart"/>
          </w:tcPr>
          <w:p w14:paraId="2BF9616C" w14:textId="61C2C33A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程式碼常常</w:t>
            </w:r>
            <w:r w:rsidR="000C125A">
              <w:rPr>
                <w:rFonts w:ascii="Calibri" w:eastAsia="標楷體" w:hAnsi="Calibri" w:cs="Calibri" w:hint="eastAsia"/>
              </w:rPr>
              <w:t>有</w:t>
            </w:r>
            <w:r w:rsidRPr="003071CD">
              <w:rPr>
                <w:rFonts w:ascii="Calibri" w:eastAsia="標楷體" w:hAnsi="Calibri" w:cs="Calibri"/>
              </w:rPr>
              <w:t>可讀性低、時間複雜度</w:t>
            </w:r>
            <w:r w:rsidR="000C125A">
              <w:rPr>
                <w:rFonts w:ascii="Calibri" w:eastAsia="標楷體" w:hAnsi="Calibri" w:cs="Calibri" w:hint="eastAsia"/>
              </w:rPr>
              <w:t>高</w:t>
            </w:r>
            <w:r w:rsidRPr="003071CD">
              <w:rPr>
                <w:rFonts w:ascii="Calibri" w:eastAsia="標楷體" w:hAnsi="Calibri" w:cs="Calibri"/>
              </w:rPr>
              <w:t>等問題，</w:t>
            </w:r>
            <w:r w:rsidR="000C125A">
              <w:rPr>
                <w:rFonts w:ascii="Calibri" w:eastAsia="標楷體" w:hAnsi="Calibri" w:cs="Calibri" w:hint="eastAsia"/>
              </w:rPr>
              <w:t>故</w:t>
            </w:r>
            <w:r w:rsidRPr="003071CD">
              <w:rPr>
                <w:rFonts w:ascii="Calibri" w:eastAsia="標楷體" w:hAnsi="Calibri" w:cs="Calibri"/>
              </w:rPr>
              <w:t>希望</w:t>
            </w:r>
            <w:r w:rsidRPr="003071CD">
              <w:rPr>
                <w:rFonts w:ascii="Calibri" w:eastAsia="標楷體" w:hAnsi="Calibri" w:cs="Calibri"/>
              </w:rPr>
              <w:t>LLM</w:t>
            </w:r>
            <w:r w:rsidRPr="003071CD">
              <w:rPr>
                <w:rFonts w:ascii="Calibri" w:eastAsia="標楷體" w:hAnsi="Calibri" w:cs="Calibri"/>
              </w:rPr>
              <w:t>可以幫助</w:t>
            </w:r>
            <w:r w:rsidR="000C125A">
              <w:rPr>
                <w:rFonts w:ascii="Calibri" w:eastAsia="標楷體" w:hAnsi="Calibri" w:cs="Calibri" w:hint="eastAsia"/>
              </w:rPr>
              <w:t>提供</w:t>
            </w:r>
            <w:r w:rsidRPr="003071CD">
              <w:rPr>
                <w:rFonts w:ascii="Calibri" w:eastAsia="標楷體" w:hAnsi="Calibri" w:cs="Calibri"/>
              </w:rPr>
              <w:t>高可讀性、高效能的程式碼。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191B2D33" w14:textId="77777777" w:rsidR="00303DB2" w:rsidRPr="003071CD" w:rsidRDefault="00303DB2" w:rsidP="00EC460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準確性</w:t>
            </w:r>
          </w:p>
        </w:tc>
        <w:tc>
          <w:tcPr>
            <w:tcW w:w="426" w:type="dxa"/>
            <w:shd w:val="clear" w:color="auto" w:fill="DAE9F7" w:themeFill="text2" w:themeFillTint="1A"/>
          </w:tcPr>
          <w:p w14:paraId="42A1C383" w14:textId="77777777" w:rsidR="00303DB2" w:rsidRPr="003071CD" w:rsidRDefault="00303DB2" w:rsidP="003740E7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4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52D64517" w14:textId="77777777" w:rsidR="00303DB2" w:rsidRPr="003071CD" w:rsidRDefault="00303DB2" w:rsidP="00EC460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詳細性</w:t>
            </w:r>
          </w:p>
        </w:tc>
        <w:tc>
          <w:tcPr>
            <w:tcW w:w="425" w:type="dxa"/>
            <w:shd w:val="clear" w:color="auto" w:fill="DAE9F7" w:themeFill="text2" w:themeFillTint="1A"/>
          </w:tcPr>
          <w:p w14:paraId="01256EA8" w14:textId="77777777" w:rsidR="00303DB2" w:rsidRPr="003071CD" w:rsidRDefault="00303DB2" w:rsidP="003740E7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4</w:t>
            </w:r>
          </w:p>
        </w:tc>
        <w:tc>
          <w:tcPr>
            <w:tcW w:w="1843" w:type="dxa"/>
            <w:shd w:val="clear" w:color="auto" w:fill="DAE9F7" w:themeFill="text2" w:themeFillTint="1A"/>
          </w:tcPr>
          <w:p w14:paraId="1412DAB5" w14:textId="6C086E1B" w:rsidR="00303DB2" w:rsidRPr="003071CD" w:rsidRDefault="00303DB2" w:rsidP="00EC460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效能改善</w:t>
            </w:r>
          </w:p>
        </w:tc>
        <w:tc>
          <w:tcPr>
            <w:tcW w:w="425" w:type="dxa"/>
            <w:shd w:val="clear" w:color="auto" w:fill="DAE9F7" w:themeFill="text2" w:themeFillTint="1A"/>
          </w:tcPr>
          <w:p w14:paraId="325D03A9" w14:textId="77777777" w:rsidR="00303DB2" w:rsidRPr="003071CD" w:rsidRDefault="00303DB2" w:rsidP="003740E7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2</w:t>
            </w:r>
          </w:p>
        </w:tc>
      </w:tr>
      <w:tr w:rsidR="00303DB2" w:rsidRPr="003071CD" w14:paraId="75AC7F3B" w14:textId="77777777" w:rsidTr="00303DB2">
        <w:trPr>
          <w:trHeight w:val="851"/>
        </w:trPr>
        <w:tc>
          <w:tcPr>
            <w:tcW w:w="704" w:type="dxa"/>
            <w:vMerge/>
          </w:tcPr>
          <w:p w14:paraId="11B1C3A5" w14:textId="77777777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268" w:type="dxa"/>
            <w:vMerge/>
          </w:tcPr>
          <w:p w14:paraId="6BAB57BF" w14:textId="77777777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126" w:type="dxa"/>
          </w:tcPr>
          <w:p w14:paraId="27522D2E" w14:textId="6648EC55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提供有效的程式碼</w:t>
            </w:r>
          </w:p>
        </w:tc>
        <w:tc>
          <w:tcPr>
            <w:tcW w:w="426" w:type="dxa"/>
          </w:tcPr>
          <w:p w14:paraId="169BFBAE" w14:textId="77777777" w:rsidR="00303DB2" w:rsidRPr="003071CD" w:rsidRDefault="00303DB2">
            <w:pPr>
              <w:jc w:val="center"/>
              <w:rPr>
                <w:rFonts w:ascii="Calibri" w:eastAsia="標楷體" w:hAnsi="Calibri" w:cs="Calibri"/>
              </w:rPr>
              <w:pPrChange w:id="941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4</w:t>
            </w:r>
          </w:p>
        </w:tc>
        <w:tc>
          <w:tcPr>
            <w:tcW w:w="2126" w:type="dxa"/>
          </w:tcPr>
          <w:p w14:paraId="7912FE00" w14:textId="2F4F03D6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詳細描述，包括主要邏輯和次要邏輯</w:t>
            </w:r>
          </w:p>
        </w:tc>
        <w:tc>
          <w:tcPr>
            <w:tcW w:w="425" w:type="dxa"/>
          </w:tcPr>
          <w:p w14:paraId="68A74441" w14:textId="77777777" w:rsidR="00303DB2" w:rsidRPr="003071CD" w:rsidRDefault="00303DB2">
            <w:pPr>
              <w:jc w:val="center"/>
              <w:rPr>
                <w:rFonts w:ascii="Calibri" w:eastAsia="標楷體" w:hAnsi="Calibri" w:cs="Calibri"/>
              </w:rPr>
              <w:pPrChange w:id="942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4</w:t>
            </w:r>
          </w:p>
        </w:tc>
        <w:tc>
          <w:tcPr>
            <w:tcW w:w="1843" w:type="dxa"/>
          </w:tcPr>
          <w:p w14:paraId="73F24DFF" w14:textId="2AC13E9D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優化後的程式碼性能或可讀性確實得到改善</w:t>
            </w:r>
          </w:p>
        </w:tc>
        <w:tc>
          <w:tcPr>
            <w:tcW w:w="425" w:type="dxa"/>
          </w:tcPr>
          <w:p w14:paraId="31A72E6B" w14:textId="77777777" w:rsidR="00303DB2" w:rsidRPr="003071CD" w:rsidRDefault="00303DB2">
            <w:pPr>
              <w:jc w:val="center"/>
              <w:rPr>
                <w:rFonts w:ascii="Calibri" w:eastAsia="標楷體" w:hAnsi="Calibri" w:cs="Calibri"/>
              </w:rPr>
              <w:pPrChange w:id="943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2</w:t>
            </w:r>
          </w:p>
        </w:tc>
      </w:tr>
      <w:tr w:rsidR="00303DB2" w:rsidRPr="003071CD" w14:paraId="3AED2CA5" w14:textId="77777777" w:rsidTr="00303DB2">
        <w:trPr>
          <w:trHeight w:val="478"/>
        </w:trPr>
        <w:tc>
          <w:tcPr>
            <w:tcW w:w="704" w:type="dxa"/>
            <w:vMerge/>
          </w:tcPr>
          <w:p w14:paraId="7599FBC2" w14:textId="77777777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268" w:type="dxa"/>
            <w:vMerge/>
          </w:tcPr>
          <w:p w14:paraId="2F5C2F19" w14:textId="77777777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126" w:type="dxa"/>
          </w:tcPr>
          <w:p w14:paraId="7E87A207" w14:textId="26B967A4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提供的程式碼無法運作</w:t>
            </w:r>
          </w:p>
        </w:tc>
        <w:tc>
          <w:tcPr>
            <w:tcW w:w="426" w:type="dxa"/>
          </w:tcPr>
          <w:p w14:paraId="345FDF7A" w14:textId="25724A36" w:rsidR="00303DB2" w:rsidRPr="003071CD" w:rsidRDefault="00303DB2">
            <w:pPr>
              <w:jc w:val="center"/>
              <w:rPr>
                <w:rFonts w:ascii="Calibri" w:eastAsia="標楷體" w:hAnsi="Calibri" w:cs="Calibri"/>
              </w:rPr>
              <w:pPrChange w:id="944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2126" w:type="dxa"/>
          </w:tcPr>
          <w:p w14:paraId="5D0D2BC0" w14:textId="0FA726BF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部分描述</w:t>
            </w:r>
          </w:p>
        </w:tc>
        <w:tc>
          <w:tcPr>
            <w:tcW w:w="425" w:type="dxa"/>
          </w:tcPr>
          <w:p w14:paraId="5D545C2F" w14:textId="77777777" w:rsidR="00303DB2" w:rsidRPr="003071CD" w:rsidRDefault="00303DB2">
            <w:pPr>
              <w:jc w:val="center"/>
              <w:rPr>
                <w:rFonts w:ascii="Calibri" w:eastAsia="標楷體" w:hAnsi="Calibri" w:cs="Calibri"/>
              </w:rPr>
              <w:pPrChange w:id="945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2</w:t>
            </w:r>
          </w:p>
        </w:tc>
        <w:tc>
          <w:tcPr>
            <w:tcW w:w="1843" w:type="dxa"/>
          </w:tcPr>
          <w:p w14:paraId="08616573" w14:textId="12771AD2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程式碼性能或可讀性皆無得到改善</w:t>
            </w:r>
          </w:p>
        </w:tc>
        <w:tc>
          <w:tcPr>
            <w:tcW w:w="425" w:type="dxa"/>
          </w:tcPr>
          <w:p w14:paraId="1B7D8F3F" w14:textId="77777777" w:rsidR="00303DB2" w:rsidRPr="003071CD" w:rsidRDefault="00303DB2">
            <w:pPr>
              <w:jc w:val="center"/>
              <w:rPr>
                <w:rFonts w:ascii="Calibri" w:eastAsia="標楷體" w:hAnsi="Calibri" w:cs="Calibri"/>
              </w:rPr>
              <w:pPrChange w:id="946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0</w:t>
            </w:r>
          </w:p>
        </w:tc>
      </w:tr>
      <w:tr w:rsidR="00303DB2" w:rsidRPr="003071CD" w14:paraId="43F8A379" w14:textId="77777777" w:rsidTr="00303DB2">
        <w:trPr>
          <w:trHeight w:val="154"/>
        </w:trPr>
        <w:tc>
          <w:tcPr>
            <w:tcW w:w="704" w:type="dxa"/>
            <w:vMerge/>
          </w:tcPr>
          <w:p w14:paraId="37D677BB" w14:textId="77777777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268" w:type="dxa"/>
            <w:vMerge/>
          </w:tcPr>
          <w:p w14:paraId="39BC06D8" w14:textId="77777777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126" w:type="dxa"/>
          </w:tcPr>
          <w:p w14:paraId="7D5F5200" w14:textId="4A4191DC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426" w:type="dxa"/>
          </w:tcPr>
          <w:p w14:paraId="4CD9B96B" w14:textId="3C6163BD" w:rsidR="00303DB2" w:rsidRPr="003071CD" w:rsidRDefault="00303DB2">
            <w:pPr>
              <w:jc w:val="center"/>
              <w:rPr>
                <w:rFonts w:ascii="Calibri" w:eastAsia="標楷體" w:hAnsi="Calibri" w:cs="Calibri"/>
              </w:rPr>
              <w:pPrChange w:id="947" w:author="鄭伯壎" w:date="2024-08-14T07:28:00Z">
                <w:pPr>
                  <w:jc w:val="both"/>
                </w:pPr>
              </w:pPrChange>
            </w:pPr>
          </w:p>
        </w:tc>
        <w:tc>
          <w:tcPr>
            <w:tcW w:w="2126" w:type="dxa"/>
          </w:tcPr>
          <w:p w14:paraId="57AB1B9B" w14:textId="711B5A29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沒有詳細描述</w:t>
            </w:r>
          </w:p>
        </w:tc>
        <w:tc>
          <w:tcPr>
            <w:tcW w:w="425" w:type="dxa"/>
          </w:tcPr>
          <w:p w14:paraId="5A4EEC10" w14:textId="77777777" w:rsidR="00303DB2" w:rsidRPr="003071CD" w:rsidRDefault="00303DB2">
            <w:pPr>
              <w:jc w:val="center"/>
              <w:rPr>
                <w:rFonts w:ascii="Calibri" w:eastAsia="標楷體" w:hAnsi="Calibri" w:cs="Calibri"/>
              </w:rPr>
              <w:pPrChange w:id="948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1843" w:type="dxa"/>
          </w:tcPr>
          <w:p w14:paraId="20C30B17" w14:textId="77777777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425" w:type="dxa"/>
          </w:tcPr>
          <w:p w14:paraId="758D2CB2" w14:textId="77777777" w:rsidR="00303DB2" w:rsidRPr="003071CD" w:rsidRDefault="00303DB2">
            <w:pPr>
              <w:jc w:val="center"/>
              <w:rPr>
                <w:rFonts w:ascii="Calibri" w:eastAsia="標楷體" w:hAnsi="Calibri" w:cs="Calibri"/>
              </w:rPr>
              <w:pPrChange w:id="949" w:author="鄭伯壎" w:date="2024-08-14T07:28:00Z">
                <w:pPr>
                  <w:jc w:val="both"/>
                </w:pPr>
              </w:pPrChange>
            </w:pPr>
          </w:p>
        </w:tc>
      </w:tr>
      <w:tr w:rsidR="00303DB2" w:rsidRPr="003071CD" w14:paraId="6172C88E" w14:textId="77777777" w:rsidTr="003071CD">
        <w:trPr>
          <w:trHeight w:val="290"/>
        </w:trPr>
        <w:tc>
          <w:tcPr>
            <w:tcW w:w="704" w:type="dxa"/>
            <w:vMerge w:val="restart"/>
          </w:tcPr>
          <w:p w14:paraId="7F3C1D80" w14:textId="15211206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清晰的描述程式碼邏輯結構</w:t>
            </w:r>
          </w:p>
        </w:tc>
        <w:tc>
          <w:tcPr>
            <w:tcW w:w="2268" w:type="dxa"/>
            <w:vMerge w:val="restart"/>
          </w:tcPr>
          <w:p w14:paraId="4044C185" w14:textId="75B9E52E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有時學生看不懂演算法或</w:t>
            </w:r>
            <w:r w:rsidR="000C125A">
              <w:rPr>
                <w:rFonts w:ascii="Calibri" w:eastAsia="標楷體" w:hAnsi="Calibri" w:cs="Calibri" w:hint="eastAsia"/>
              </w:rPr>
              <w:t>函數</w:t>
            </w:r>
            <w:r w:rsidRPr="003071CD">
              <w:rPr>
                <w:rFonts w:ascii="Calibri" w:eastAsia="標楷體" w:hAnsi="Calibri" w:cs="Calibri"/>
              </w:rPr>
              <w:t>的功</w:t>
            </w:r>
            <w:r w:rsidR="000C125A">
              <w:rPr>
                <w:rFonts w:ascii="Calibri" w:eastAsia="標楷體" w:hAnsi="Calibri" w:cs="Calibri" w:hint="eastAsia"/>
              </w:rPr>
              <w:t>能</w:t>
            </w:r>
            <w:r w:rsidRPr="003071CD">
              <w:rPr>
                <w:rFonts w:ascii="Calibri" w:eastAsia="標楷體" w:hAnsi="Calibri" w:cs="Calibri"/>
              </w:rPr>
              <w:t>或結構，希望</w:t>
            </w:r>
            <w:r w:rsidRPr="003071CD">
              <w:rPr>
                <w:rFonts w:ascii="Calibri" w:eastAsia="標楷體" w:hAnsi="Calibri" w:cs="Calibri"/>
              </w:rPr>
              <w:t>LLM</w:t>
            </w:r>
            <w:r w:rsidRPr="003071CD">
              <w:rPr>
                <w:rFonts w:ascii="Calibri" w:eastAsia="標楷體" w:hAnsi="Calibri" w:cs="Calibri"/>
              </w:rPr>
              <w:t>可以幫助學生解析程式碼。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28C0D546" w14:textId="5EDAC574" w:rsidR="00303DB2" w:rsidRPr="003071CD" w:rsidRDefault="00303DB2" w:rsidP="00EC460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演算法準確性</w:t>
            </w:r>
          </w:p>
        </w:tc>
        <w:tc>
          <w:tcPr>
            <w:tcW w:w="426" w:type="dxa"/>
            <w:shd w:val="clear" w:color="auto" w:fill="DAE9F7" w:themeFill="text2" w:themeFillTint="1A"/>
          </w:tcPr>
          <w:p w14:paraId="08C29CA0" w14:textId="3E0DE945" w:rsidR="00303DB2" w:rsidRPr="003071CD" w:rsidRDefault="00303DB2" w:rsidP="003740E7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5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2CFF5076" w14:textId="77777777" w:rsidR="00303DB2" w:rsidRPr="003071CD" w:rsidRDefault="00303DB2" w:rsidP="00EC460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詳細性</w:t>
            </w:r>
          </w:p>
        </w:tc>
        <w:tc>
          <w:tcPr>
            <w:tcW w:w="425" w:type="dxa"/>
            <w:shd w:val="clear" w:color="auto" w:fill="DAE9F7" w:themeFill="text2" w:themeFillTint="1A"/>
          </w:tcPr>
          <w:p w14:paraId="59BE8A65" w14:textId="697A3D8C" w:rsidR="00303DB2" w:rsidRPr="003071CD" w:rsidRDefault="00303DB2" w:rsidP="003740E7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5</w:t>
            </w:r>
          </w:p>
        </w:tc>
        <w:tc>
          <w:tcPr>
            <w:tcW w:w="1843" w:type="dxa"/>
            <w:shd w:val="clear" w:color="auto" w:fill="DAE9F7" w:themeFill="text2" w:themeFillTint="1A"/>
          </w:tcPr>
          <w:p w14:paraId="7DD02220" w14:textId="5DB45CA5" w:rsidR="00303DB2" w:rsidRPr="003071CD" w:rsidRDefault="00303DB2" w:rsidP="00EC460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</w:p>
        </w:tc>
        <w:tc>
          <w:tcPr>
            <w:tcW w:w="425" w:type="dxa"/>
            <w:shd w:val="clear" w:color="auto" w:fill="DAE9F7" w:themeFill="text2" w:themeFillTint="1A"/>
          </w:tcPr>
          <w:p w14:paraId="34BA12DF" w14:textId="4A453FFB" w:rsidR="00303DB2" w:rsidRPr="003071CD" w:rsidRDefault="00303DB2" w:rsidP="003740E7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</w:p>
        </w:tc>
      </w:tr>
      <w:tr w:rsidR="00303DB2" w:rsidRPr="003071CD" w14:paraId="30EC43AC" w14:textId="77777777" w:rsidTr="00303DB2">
        <w:trPr>
          <w:trHeight w:val="851"/>
        </w:trPr>
        <w:tc>
          <w:tcPr>
            <w:tcW w:w="704" w:type="dxa"/>
            <w:vMerge/>
          </w:tcPr>
          <w:p w14:paraId="0B84DDBC" w14:textId="77777777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268" w:type="dxa"/>
            <w:vMerge/>
          </w:tcPr>
          <w:p w14:paraId="033B293A" w14:textId="77777777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126" w:type="dxa"/>
          </w:tcPr>
          <w:p w14:paraId="0FA944D4" w14:textId="596F179C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正確判斷演算法名稱與功能</w:t>
            </w:r>
          </w:p>
        </w:tc>
        <w:tc>
          <w:tcPr>
            <w:tcW w:w="426" w:type="dxa"/>
          </w:tcPr>
          <w:p w14:paraId="6BC239AE" w14:textId="37DB2065" w:rsidR="00303DB2" w:rsidRPr="003071CD" w:rsidRDefault="00303DB2">
            <w:pPr>
              <w:jc w:val="center"/>
              <w:rPr>
                <w:rFonts w:ascii="Calibri" w:eastAsia="標楷體" w:hAnsi="Calibri" w:cs="Calibri"/>
              </w:rPr>
              <w:pPrChange w:id="950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5</w:t>
            </w:r>
          </w:p>
        </w:tc>
        <w:tc>
          <w:tcPr>
            <w:tcW w:w="2126" w:type="dxa"/>
          </w:tcPr>
          <w:p w14:paraId="152BAFB1" w14:textId="1F0F48E2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詳細描述，包括主要邏輯和次要邏輯</w:t>
            </w:r>
          </w:p>
        </w:tc>
        <w:tc>
          <w:tcPr>
            <w:tcW w:w="425" w:type="dxa"/>
          </w:tcPr>
          <w:p w14:paraId="47FFC6EF" w14:textId="5525F8B9" w:rsidR="00303DB2" w:rsidRPr="003071CD" w:rsidRDefault="00303DB2">
            <w:pPr>
              <w:jc w:val="center"/>
              <w:rPr>
                <w:rFonts w:ascii="Calibri" w:eastAsia="標楷體" w:hAnsi="Calibri" w:cs="Calibri"/>
              </w:rPr>
              <w:pPrChange w:id="951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5</w:t>
            </w:r>
          </w:p>
        </w:tc>
        <w:tc>
          <w:tcPr>
            <w:tcW w:w="1843" w:type="dxa"/>
          </w:tcPr>
          <w:p w14:paraId="3A7F8A0E" w14:textId="6A690BEE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425" w:type="dxa"/>
          </w:tcPr>
          <w:p w14:paraId="49DFFCA6" w14:textId="6B530553" w:rsidR="00303DB2" w:rsidRPr="003071CD" w:rsidRDefault="00303DB2">
            <w:pPr>
              <w:jc w:val="center"/>
              <w:rPr>
                <w:rFonts w:ascii="Calibri" w:eastAsia="標楷體" w:hAnsi="Calibri" w:cs="Calibri"/>
              </w:rPr>
              <w:pPrChange w:id="952" w:author="鄭伯壎" w:date="2024-08-14T07:28:00Z">
                <w:pPr>
                  <w:jc w:val="both"/>
                </w:pPr>
              </w:pPrChange>
            </w:pPr>
          </w:p>
        </w:tc>
      </w:tr>
      <w:tr w:rsidR="00303DB2" w:rsidRPr="003071CD" w14:paraId="1B48D2FA" w14:textId="77777777" w:rsidTr="00303DB2">
        <w:trPr>
          <w:trHeight w:val="776"/>
        </w:trPr>
        <w:tc>
          <w:tcPr>
            <w:tcW w:w="704" w:type="dxa"/>
            <w:vMerge/>
          </w:tcPr>
          <w:p w14:paraId="72ECEF61" w14:textId="77777777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268" w:type="dxa"/>
            <w:vMerge/>
          </w:tcPr>
          <w:p w14:paraId="06A84A89" w14:textId="77777777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126" w:type="dxa"/>
          </w:tcPr>
          <w:p w14:paraId="01402BA3" w14:textId="2B9474E2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無判斷出演算法名稱</w:t>
            </w:r>
          </w:p>
        </w:tc>
        <w:tc>
          <w:tcPr>
            <w:tcW w:w="426" w:type="dxa"/>
          </w:tcPr>
          <w:p w14:paraId="15D6B2BB" w14:textId="435EEE13" w:rsidR="00303DB2" w:rsidRPr="003071CD" w:rsidRDefault="00303DB2">
            <w:pPr>
              <w:jc w:val="center"/>
              <w:rPr>
                <w:rFonts w:ascii="Calibri" w:eastAsia="標楷體" w:hAnsi="Calibri" w:cs="Calibri"/>
              </w:rPr>
              <w:pPrChange w:id="953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3</w:t>
            </w:r>
          </w:p>
        </w:tc>
        <w:tc>
          <w:tcPr>
            <w:tcW w:w="2126" w:type="dxa"/>
          </w:tcPr>
          <w:p w14:paraId="68937158" w14:textId="519A9BA0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部分描述</w:t>
            </w:r>
          </w:p>
        </w:tc>
        <w:tc>
          <w:tcPr>
            <w:tcW w:w="425" w:type="dxa"/>
          </w:tcPr>
          <w:p w14:paraId="7B703843" w14:textId="1153B207" w:rsidR="00303DB2" w:rsidRPr="003071CD" w:rsidRDefault="00303DB2">
            <w:pPr>
              <w:jc w:val="center"/>
              <w:rPr>
                <w:rFonts w:ascii="Calibri" w:eastAsia="標楷體" w:hAnsi="Calibri" w:cs="Calibri"/>
              </w:rPr>
              <w:pPrChange w:id="954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3</w:t>
            </w:r>
          </w:p>
        </w:tc>
        <w:tc>
          <w:tcPr>
            <w:tcW w:w="1843" w:type="dxa"/>
          </w:tcPr>
          <w:p w14:paraId="1B2B4B18" w14:textId="5AFB9E59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425" w:type="dxa"/>
          </w:tcPr>
          <w:p w14:paraId="66EC88CB" w14:textId="6B0023C1" w:rsidR="00303DB2" w:rsidRPr="003071CD" w:rsidRDefault="00303DB2">
            <w:pPr>
              <w:jc w:val="center"/>
              <w:rPr>
                <w:rFonts w:ascii="Calibri" w:eastAsia="標楷體" w:hAnsi="Calibri" w:cs="Calibri"/>
              </w:rPr>
              <w:pPrChange w:id="955" w:author="鄭伯壎" w:date="2024-08-14T07:28:00Z">
                <w:pPr>
                  <w:jc w:val="both"/>
                </w:pPr>
              </w:pPrChange>
            </w:pPr>
          </w:p>
        </w:tc>
      </w:tr>
      <w:tr w:rsidR="00303DB2" w:rsidRPr="003071CD" w14:paraId="4DF252ED" w14:textId="77777777" w:rsidTr="00303DB2">
        <w:trPr>
          <w:trHeight w:val="224"/>
        </w:trPr>
        <w:tc>
          <w:tcPr>
            <w:tcW w:w="704" w:type="dxa"/>
            <w:vMerge/>
          </w:tcPr>
          <w:p w14:paraId="7D23A4B8" w14:textId="77777777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268" w:type="dxa"/>
            <w:vMerge/>
          </w:tcPr>
          <w:p w14:paraId="5B732C24" w14:textId="77777777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126" w:type="dxa"/>
          </w:tcPr>
          <w:p w14:paraId="6C71404F" w14:textId="15F84933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無敘述演算法功能</w:t>
            </w:r>
          </w:p>
        </w:tc>
        <w:tc>
          <w:tcPr>
            <w:tcW w:w="426" w:type="dxa"/>
          </w:tcPr>
          <w:p w14:paraId="4FBD11BB" w14:textId="646419D9" w:rsidR="00303DB2" w:rsidRPr="003071CD" w:rsidRDefault="00303DB2">
            <w:pPr>
              <w:jc w:val="center"/>
              <w:rPr>
                <w:rFonts w:ascii="Calibri" w:eastAsia="標楷體" w:hAnsi="Calibri" w:cs="Calibri"/>
              </w:rPr>
              <w:pPrChange w:id="956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2</w:t>
            </w:r>
          </w:p>
        </w:tc>
        <w:tc>
          <w:tcPr>
            <w:tcW w:w="2126" w:type="dxa"/>
          </w:tcPr>
          <w:p w14:paraId="235E16AA" w14:textId="42AA764F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沒有詳細描述</w:t>
            </w:r>
          </w:p>
        </w:tc>
        <w:tc>
          <w:tcPr>
            <w:tcW w:w="425" w:type="dxa"/>
          </w:tcPr>
          <w:p w14:paraId="6B984887" w14:textId="52E16A05" w:rsidR="00303DB2" w:rsidRPr="003071CD" w:rsidRDefault="00303DB2">
            <w:pPr>
              <w:jc w:val="center"/>
              <w:rPr>
                <w:rFonts w:ascii="Calibri" w:eastAsia="標楷體" w:hAnsi="Calibri" w:cs="Calibri"/>
              </w:rPr>
              <w:pPrChange w:id="957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1843" w:type="dxa"/>
          </w:tcPr>
          <w:p w14:paraId="4C235BE7" w14:textId="77777777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425" w:type="dxa"/>
          </w:tcPr>
          <w:p w14:paraId="03898650" w14:textId="77777777" w:rsidR="00303DB2" w:rsidRPr="003071CD" w:rsidRDefault="00303DB2">
            <w:pPr>
              <w:jc w:val="center"/>
              <w:rPr>
                <w:rFonts w:ascii="Calibri" w:eastAsia="標楷體" w:hAnsi="Calibri" w:cs="Calibri"/>
              </w:rPr>
              <w:pPrChange w:id="958" w:author="鄭伯壎" w:date="2024-08-14T07:28:00Z">
                <w:pPr>
                  <w:jc w:val="both"/>
                </w:pPr>
              </w:pPrChange>
            </w:pPr>
          </w:p>
        </w:tc>
      </w:tr>
      <w:tr w:rsidR="00303DB2" w:rsidRPr="003071CD" w14:paraId="190DB827" w14:textId="77777777" w:rsidTr="00303DB2">
        <w:trPr>
          <w:trHeight w:val="154"/>
        </w:trPr>
        <w:tc>
          <w:tcPr>
            <w:tcW w:w="704" w:type="dxa"/>
            <w:vMerge/>
          </w:tcPr>
          <w:p w14:paraId="53D284A1" w14:textId="77777777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268" w:type="dxa"/>
            <w:vMerge/>
          </w:tcPr>
          <w:p w14:paraId="4E36FD16" w14:textId="77777777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126" w:type="dxa"/>
          </w:tcPr>
          <w:p w14:paraId="2E9824B6" w14:textId="70076CEE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無法判斷演算法名稱與功能</w:t>
            </w:r>
          </w:p>
        </w:tc>
        <w:tc>
          <w:tcPr>
            <w:tcW w:w="426" w:type="dxa"/>
          </w:tcPr>
          <w:p w14:paraId="1DC52D4A" w14:textId="77777777" w:rsidR="00303DB2" w:rsidRPr="003071CD" w:rsidRDefault="00303DB2">
            <w:pPr>
              <w:jc w:val="center"/>
              <w:rPr>
                <w:rFonts w:ascii="Calibri" w:eastAsia="標楷體" w:hAnsi="Calibri" w:cs="Calibri"/>
              </w:rPr>
              <w:pPrChange w:id="959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2126" w:type="dxa"/>
          </w:tcPr>
          <w:p w14:paraId="30673B30" w14:textId="14B121C4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425" w:type="dxa"/>
          </w:tcPr>
          <w:p w14:paraId="035668F9" w14:textId="2CAD137D" w:rsidR="00303DB2" w:rsidRPr="003071CD" w:rsidRDefault="00303DB2">
            <w:pPr>
              <w:jc w:val="center"/>
              <w:rPr>
                <w:rFonts w:ascii="Calibri" w:eastAsia="標楷體" w:hAnsi="Calibri" w:cs="Calibri"/>
              </w:rPr>
              <w:pPrChange w:id="960" w:author="鄭伯壎" w:date="2024-08-14T07:28:00Z">
                <w:pPr>
                  <w:jc w:val="both"/>
                </w:pPr>
              </w:pPrChange>
            </w:pPr>
          </w:p>
        </w:tc>
        <w:tc>
          <w:tcPr>
            <w:tcW w:w="1843" w:type="dxa"/>
          </w:tcPr>
          <w:p w14:paraId="2505C557" w14:textId="77777777" w:rsidR="00303DB2" w:rsidRPr="003071CD" w:rsidRDefault="00303DB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425" w:type="dxa"/>
          </w:tcPr>
          <w:p w14:paraId="69706CE0" w14:textId="77777777" w:rsidR="00303DB2" w:rsidRPr="003071CD" w:rsidRDefault="00303DB2">
            <w:pPr>
              <w:jc w:val="center"/>
              <w:rPr>
                <w:rFonts w:ascii="Calibri" w:eastAsia="標楷體" w:hAnsi="Calibri" w:cs="Calibri"/>
              </w:rPr>
              <w:pPrChange w:id="961" w:author="鄭伯壎" w:date="2024-08-14T07:28:00Z">
                <w:pPr>
                  <w:jc w:val="both"/>
                </w:pPr>
              </w:pPrChange>
            </w:pPr>
          </w:p>
        </w:tc>
      </w:tr>
      <w:tr w:rsidR="00812AD1" w:rsidRPr="003071CD" w14:paraId="421152D3" w14:textId="77777777" w:rsidTr="003071CD">
        <w:trPr>
          <w:trHeight w:val="290"/>
        </w:trPr>
        <w:tc>
          <w:tcPr>
            <w:tcW w:w="704" w:type="dxa"/>
            <w:vMerge w:val="restart"/>
          </w:tcPr>
          <w:p w14:paraId="3A26BF57" w14:textId="7ECEE947" w:rsidR="00812AD1" w:rsidRPr="003071CD" w:rsidRDefault="00812AD1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完成指定功能程式碼</w:t>
            </w:r>
          </w:p>
        </w:tc>
        <w:tc>
          <w:tcPr>
            <w:tcW w:w="2268" w:type="dxa"/>
            <w:vMerge w:val="restart"/>
          </w:tcPr>
          <w:p w14:paraId="7B874C6F" w14:textId="2CA698C4" w:rsidR="00812AD1" w:rsidRPr="003071CD" w:rsidRDefault="00812AD1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當學</w:t>
            </w:r>
            <w:r w:rsidR="000C125A">
              <w:rPr>
                <w:rFonts w:ascii="Calibri" w:eastAsia="標楷體" w:hAnsi="Calibri" w:cs="Calibri" w:hint="eastAsia"/>
              </w:rPr>
              <w:t>習</w:t>
            </w:r>
            <w:r w:rsidRPr="003071CD">
              <w:rPr>
                <w:rFonts w:ascii="Calibri" w:eastAsia="標楷體" w:hAnsi="Calibri" w:cs="Calibri"/>
              </w:rPr>
              <w:t>程式遇到瓶頸時或需要示範成功的程式</w:t>
            </w:r>
            <w:r w:rsidR="000C125A">
              <w:rPr>
                <w:rFonts w:ascii="Calibri" w:eastAsia="標楷體" w:hAnsi="Calibri" w:cs="Calibri" w:hint="eastAsia"/>
              </w:rPr>
              <w:t>時，學習才</w:t>
            </w:r>
            <w:r w:rsidRPr="003071CD">
              <w:rPr>
                <w:rFonts w:ascii="Calibri" w:eastAsia="標楷體" w:hAnsi="Calibri" w:cs="Calibri"/>
              </w:rPr>
              <w:t>能有所成長</w:t>
            </w:r>
            <w:r w:rsidR="000C125A">
              <w:rPr>
                <w:rFonts w:ascii="Calibri" w:eastAsia="標楷體" w:hAnsi="Calibri" w:cs="Calibri" w:hint="eastAsia"/>
              </w:rPr>
              <w:t>。故</w:t>
            </w:r>
            <w:r w:rsidRPr="003071CD">
              <w:rPr>
                <w:rFonts w:ascii="Calibri" w:eastAsia="標楷體" w:hAnsi="Calibri" w:cs="Calibri"/>
              </w:rPr>
              <w:t>LLM</w:t>
            </w:r>
            <w:r w:rsidRPr="003071CD">
              <w:rPr>
                <w:rFonts w:ascii="Calibri" w:eastAsia="標楷體" w:hAnsi="Calibri" w:cs="Calibri"/>
              </w:rPr>
              <w:t>應該要能做到這樣的助教功能。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108C4ABE" w14:textId="425D709E" w:rsidR="00812AD1" w:rsidRPr="003071CD" w:rsidRDefault="00812AD1" w:rsidP="00EC460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題目理解</w:t>
            </w:r>
          </w:p>
        </w:tc>
        <w:tc>
          <w:tcPr>
            <w:tcW w:w="426" w:type="dxa"/>
            <w:shd w:val="clear" w:color="auto" w:fill="DAE9F7" w:themeFill="text2" w:themeFillTint="1A"/>
          </w:tcPr>
          <w:p w14:paraId="711C1DC8" w14:textId="08CE43B8" w:rsidR="00812AD1" w:rsidRPr="003071CD" w:rsidRDefault="00812AD1" w:rsidP="003740E7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2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5EAF7BCA" w14:textId="77777777" w:rsidR="00812AD1" w:rsidRPr="003071CD" w:rsidRDefault="00812AD1" w:rsidP="00EC460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詳細性</w:t>
            </w:r>
          </w:p>
        </w:tc>
        <w:tc>
          <w:tcPr>
            <w:tcW w:w="425" w:type="dxa"/>
            <w:shd w:val="clear" w:color="auto" w:fill="DAE9F7" w:themeFill="text2" w:themeFillTint="1A"/>
          </w:tcPr>
          <w:p w14:paraId="0D2CD139" w14:textId="77777777" w:rsidR="00812AD1" w:rsidRPr="003071CD" w:rsidRDefault="00812AD1" w:rsidP="003740E7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4</w:t>
            </w:r>
          </w:p>
        </w:tc>
        <w:tc>
          <w:tcPr>
            <w:tcW w:w="1843" w:type="dxa"/>
            <w:shd w:val="clear" w:color="auto" w:fill="DAE9F7" w:themeFill="text2" w:themeFillTint="1A"/>
          </w:tcPr>
          <w:p w14:paraId="0B632D36" w14:textId="1BF4D831" w:rsidR="00812AD1" w:rsidRPr="003071CD" w:rsidRDefault="00812AD1" w:rsidP="00EC460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可運作性</w:t>
            </w:r>
          </w:p>
        </w:tc>
        <w:tc>
          <w:tcPr>
            <w:tcW w:w="425" w:type="dxa"/>
            <w:shd w:val="clear" w:color="auto" w:fill="DAE9F7" w:themeFill="text2" w:themeFillTint="1A"/>
          </w:tcPr>
          <w:p w14:paraId="76CA1840" w14:textId="53864F59" w:rsidR="00812AD1" w:rsidRPr="003071CD" w:rsidRDefault="00812AD1" w:rsidP="003740E7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4</w:t>
            </w:r>
          </w:p>
        </w:tc>
      </w:tr>
      <w:tr w:rsidR="00812AD1" w:rsidRPr="003071CD" w14:paraId="110D7E62" w14:textId="77777777" w:rsidTr="00812AD1">
        <w:trPr>
          <w:trHeight w:val="851"/>
        </w:trPr>
        <w:tc>
          <w:tcPr>
            <w:tcW w:w="704" w:type="dxa"/>
            <w:vMerge/>
          </w:tcPr>
          <w:p w14:paraId="2DA340FF" w14:textId="77777777" w:rsidR="00812AD1" w:rsidRPr="003071CD" w:rsidRDefault="00812AD1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268" w:type="dxa"/>
            <w:vMerge/>
          </w:tcPr>
          <w:p w14:paraId="6B013008" w14:textId="77777777" w:rsidR="00812AD1" w:rsidRPr="003071CD" w:rsidRDefault="00812AD1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126" w:type="dxa"/>
          </w:tcPr>
          <w:p w14:paraId="279C81FE" w14:textId="7F136D00" w:rsidR="00812AD1" w:rsidRPr="003071CD" w:rsidRDefault="00812AD1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正確理解題目要求</w:t>
            </w:r>
          </w:p>
        </w:tc>
        <w:tc>
          <w:tcPr>
            <w:tcW w:w="426" w:type="dxa"/>
          </w:tcPr>
          <w:p w14:paraId="3A33B415" w14:textId="376B2820" w:rsidR="00812AD1" w:rsidRPr="003071CD" w:rsidRDefault="00812AD1">
            <w:pPr>
              <w:jc w:val="center"/>
              <w:rPr>
                <w:rFonts w:ascii="Calibri" w:eastAsia="標楷體" w:hAnsi="Calibri" w:cs="Calibri"/>
              </w:rPr>
              <w:pPrChange w:id="962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2</w:t>
            </w:r>
          </w:p>
        </w:tc>
        <w:tc>
          <w:tcPr>
            <w:tcW w:w="2126" w:type="dxa"/>
          </w:tcPr>
          <w:p w14:paraId="6C90560E" w14:textId="13A770AE" w:rsidR="00812AD1" w:rsidRPr="003071CD" w:rsidRDefault="00812AD1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詳細描述，包括主要邏輯和次要邏輯</w:t>
            </w:r>
          </w:p>
        </w:tc>
        <w:tc>
          <w:tcPr>
            <w:tcW w:w="425" w:type="dxa"/>
          </w:tcPr>
          <w:p w14:paraId="78423B69" w14:textId="77777777" w:rsidR="00812AD1" w:rsidRPr="003071CD" w:rsidRDefault="00812AD1">
            <w:pPr>
              <w:jc w:val="center"/>
              <w:rPr>
                <w:rFonts w:ascii="Calibri" w:eastAsia="標楷體" w:hAnsi="Calibri" w:cs="Calibri"/>
              </w:rPr>
              <w:pPrChange w:id="963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4</w:t>
            </w:r>
          </w:p>
        </w:tc>
        <w:tc>
          <w:tcPr>
            <w:tcW w:w="1843" w:type="dxa"/>
          </w:tcPr>
          <w:p w14:paraId="1FEE33BE" w14:textId="48400102" w:rsidR="00812AD1" w:rsidRPr="003071CD" w:rsidRDefault="00812AD1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提供有效的程式碼</w:t>
            </w:r>
          </w:p>
        </w:tc>
        <w:tc>
          <w:tcPr>
            <w:tcW w:w="425" w:type="dxa"/>
          </w:tcPr>
          <w:p w14:paraId="1043B899" w14:textId="03306FA9" w:rsidR="00812AD1" w:rsidRPr="003071CD" w:rsidRDefault="00812AD1">
            <w:pPr>
              <w:jc w:val="center"/>
              <w:rPr>
                <w:rFonts w:ascii="Calibri" w:eastAsia="標楷體" w:hAnsi="Calibri" w:cs="Calibri"/>
              </w:rPr>
              <w:pPrChange w:id="964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4</w:t>
            </w:r>
          </w:p>
        </w:tc>
      </w:tr>
      <w:tr w:rsidR="00812AD1" w:rsidRPr="003071CD" w14:paraId="496E0EC1" w14:textId="77777777" w:rsidTr="00812AD1">
        <w:trPr>
          <w:trHeight w:val="478"/>
        </w:trPr>
        <w:tc>
          <w:tcPr>
            <w:tcW w:w="704" w:type="dxa"/>
            <w:vMerge/>
          </w:tcPr>
          <w:p w14:paraId="4DB61CF0" w14:textId="77777777" w:rsidR="00812AD1" w:rsidRPr="003071CD" w:rsidRDefault="00812AD1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268" w:type="dxa"/>
            <w:vMerge/>
          </w:tcPr>
          <w:p w14:paraId="5E810AE3" w14:textId="77777777" w:rsidR="00812AD1" w:rsidRPr="003071CD" w:rsidRDefault="00812AD1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126" w:type="dxa"/>
          </w:tcPr>
          <w:p w14:paraId="178B8F4B" w14:textId="0F235238" w:rsidR="00812AD1" w:rsidRPr="003071CD" w:rsidRDefault="00812AD1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無法理解題目要求</w:t>
            </w:r>
          </w:p>
        </w:tc>
        <w:tc>
          <w:tcPr>
            <w:tcW w:w="426" w:type="dxa"/>
          </w:tcPr>
          <w:p w14:paraId="6004E824" w14:textId="77777777" w:rsidR="00812AD1" w:rsidRPr="003071CD" w:rsidRDefault="00812AD1">
            <w:pPr>
              <w:jc w:val="center"/>
              <w:rPr>
                <w:rFonts w:ascii="Calibri" w:eastAsia="標楷體" w:hAnsi="Calibri" w:cs="Calibri"/>
              </w:rPr>
              <w:pPrChange w:id="965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2126" w:type="dxa"/>
          </w:tcPr>
          <w:p w14:paraId="374A9A40" w14:textId="660ED8C7" w:rsidR="00812AD1" w:rsidRPr="003071CD" w:rsidRDefault="00812AD1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部分描述</w:t>
            </w:r>
          </w:p>
        </w:tc>
        <w:tc>
          <w:tcPr>
            <w:tcW w:w="425" w:type="dxa"/>
          </w:tcPr>
          <w:p w14:paraId="440C55AD" w14:textId="77777777" w:rsidR="00812AD1" w:rsidRPr="003071CD" w:rsidRDefault="00812AD1">
            <w:pPr>
              <w:jc w:val="center"/>
              <w:rPr>
                <w:rFonts w:ascii="Calibri" w:eastAsia="標楷體" w:hAnsi="Calibri" w:cs="Calibri"/>
              </w:rPr>
              <w:pPrChange w:id="966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2</w:t>
            </w:r>
          </w:p>
        </w:tc>
        <w:tc>
          <w:tcPr>
            <w:tcW w:w="1843" w:type="dxa"/>
          </w:tcPr>
          <w:p w14:paraId="283FB22E" w14:textId="4EC10434" w:rsidR="00812AD1" w:rsidRPr="003071CD" w:rsidRDefault="00812AD1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提供的程式碼無法運作、無效</w:t>
            </w:r>
          </w:p>
        </w:tc>
        <w:tc>
          <w:tcPr>
            <w:tcW w:w="425" w:type="dxa"/>
          </w:tcPr>
          <w:p w14:paraId="2EA34A81" w14:textId="77777777" w:rsidR="00812AD1" w:rsidRPr="003071CD" w:rsidRDefault="00812AD1">
            <w:pPr>
              <w:jc w:val="center"/>
              <w:rPr>
                <w:rFonts w:ascii="Calibri" w:eastAsia="標楷體" w:hAnsi="Calibri" w:cs="Calibri"/>
              </w:rPr>
              <w:pPrChange w:id="967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0</w:t>
            </w:r>
          </w:p>
        </w:tc>
      </w:tr>
      <w:tr w:rsidR="00812AD1" w:rsidRPr="003071CD" w14:paraId="773FE04E" w14:textId="77777777" w:rsidTr="00812AD1">
        <w:trPr>
          <w:trHeight w:val="154"/>
        </w:trPr>
        <w:tc>
          <w:tcPr>
            <w:tcW w:w="704" w:type="dxa"/>
            <w:vMerge/>
          </w:tcPr>
          <w:p w14:paraId="1E38DE6D" w14:textId="77777777" w:rsidR="00812AD1" w:rsidRPr="003071CD" w:rsidRDefault="00812AD1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268" w:type="dxa"/>
            <w:vMerge/>
          </w:tcPr>
          <w:p w14:paraId="06B9CD0C" w14:textId="77777777" w:rsidR="00812AD1" w:rsidRPr="003071CD" w:rsidRDefault="00812AD1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126" w:type="dxa"/>
          </w:tcPr>
          <w:p w14:paraId="20FC09D9" w14:textId="77777777" w:rsidR="00812AD1" w:rsidRPr="003071CD" w:rsidRDefault="00812AD1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426" w:type="dxa"/>
          </w:tcPr>
          <w:p w14:paraId="00127E10" w14:textId="77777777" w:rsidR="00812AD1" w:rsidRPr="003071CD" w:rsidRDefault="00812AD1">
            <w:pPr>
              <w:jc w:val="center"/>
              <w:rPr>
                <w:rFonts w:ascii="Calibri" w:eastAsia="標楷體" w:hAnsi="Calibri" w:cs="Calibri"/>
              </w:rPr>
              <w:pPrChange w:id="968" w:author="鄭伯壎" w:date="2024-08-14T07:28:00Z">
                <w:pPr>
                  <w:jc w:val="both"/>
                </w:pPr>
              </w:pPrChange>
            </w:pPr>
          </w:p>
        </w:tc>
        <w:tc>
          <w:tcPr>
            <w:tcW w:w="2126" w:type="dxa"/>
          </w:tcPr>
          <w:p w14:paraId="607AD013" w14:textId="560E6CB6" w:rsidR="00812AD1" w:rsidRPr="003071CD" w:rsidRDefault="00812AD1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沒有詳細描述</w:t>
            </w:r>
          </w:p>
        </w:tc>
        <w:tc>
          <w:tcPr>
            <w:tcW w:w="425" w:type="dxa"/>
          </w:tcPr>
          <w:p w14:paraId="628D65CF" w14:textId="77777777" w:rsidR="00812AD1" w:rsidRPr="003071CD" w:rsidRDefault="00812AD1">
            <w:pPr>
              <w:jc w:val="center"/>
              <w:rPr>
                <w:rFonts w:ascii="Calibri" w:eastAsia="標楷體" w:hAnsi="Calibri" w:cs="Calibri"/>
              </w:rPr>
              <w:pPrChange w:id="969" w:author="鄭伯壎" w:date="2024-08-14T07:28:00Z">
                <w:pPr>
                  <w:jc w:val="both"/>
                </w:pPr>
              </w:pPrChange>
            </w:pPr>
            <w:r w:rsidRPr="003071CD">
              <w:rPr>
                <w:rFonts w:ascii="Calibri" w:eastAsia="標楷體" w:hAnsi="Calibri" w:cs="Calibri"/>
              </w:rPr>
              <w:t>0</w:t>
            </w:r>
          </w:p>
        </w:tc>
        <w:tc>
          <w:tcPr>
            <w:tcW w:w="1843" w:type="dxa"/>
          </w:tcPr>
          <w:p w14:paraId="658795CE" w14:textId="77777777" w:rsidR="00812AD1" w:rsidRPr="003071CD" w:rsidRDefault="00812AD1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425" w:type="dxa"/>
          </w:tcPr>
          <w:p w14:paraId="1D8AF759" w14:textId="77777777" w:rsidR="00812AD1" w:rsidRPr="003071CD" w:rsidRDefault="00812AD1">
            <w:pPr>
              <w:jc w:val="center"/>
              <w:rPr>
                <w:rFonts w:ascii="Calibri" w:eastAsia="標楷體" w:hAnsi="Calibri" w:cs="Calibri"/>
              </w:rPr>
              <w:pPrChange w:id="970" w:author="鄭伯壎" w:date="2024-08-14T07:28:00Z">
                <w:pPr>
                  <w:jc w:val="both"/>
                </w:pPr>
              </w:pPrChange>
            </w:pPr>
          </w:p>
        </w:tc>
      </w:tr>
    </w:tbl>
    <w:p w14:paraId="5375535F" w14:textId="7AB0A788" w:rsidR="00A75711" w:rsidRPr="002A4A1A" w:rsidRDefault="00A75711" w:rsidP="00812AD1">
      <w:pPr>
        <w:rPr>
          <w:rFonts w:ascii="標楷體" w:eastAsia="標楷體" w:hAnsi="標楷體"/>
          <w:rPrChange w:id="971" w:author="鄭伯壎" w:date="2024-08-14T08:04:00Z">
            <w:rPr/>
          </w:rPrChange>
        </w:rPr>
      </w:pPr>
    </w:p>
    <w:p w14:paraId="6618100E" w14:textId="2B89B8ED" w:rsidR="003740E7" w:rsidRPr="002A4A1A" w:rsidRDefault="003740E7" w:rsidP="00812AD1">
      <w:pPr>
        <w:rPr>
          <w:rFonts w:ascii="標楷體" w:eastAsia="標楷體" w:hAnsi="標楷體"/>
          <w:rPrChange w:id="972" w:author="鄭伯壎" w:date="2024-08-14T08:04:00Z">
            <w:rPr/>
          </w:rPrChange>
        </w:rPr>
      </w:pPr>
      <w:r w:rsidRPr="002A4A1A">
        <w:rPr>
          <w:rFonts w:ascii="標楷體" w:eastAsia="標楷體" w:hAnsi="標楷體"/>
          <w:rPrChange w:id="973" w:author="鄭伯壎" w:date="2024-08-14T08:04:00Z">
            <w:rPr/>
          </w:rPrChange>
        </w:rPr>
        <w:t xml:space="preserve">20240814: </w:t>
      </w:r>
      <w:r w:rsidRPr="002A4A1A">
        <w:rPr>
          <w:rFonts w:ascii="標楷體" w:eastAsia="標楷體" w:hAnsi="標楷體" w:hint="eastAsia"/>
          <w:rPrChange w:id="974" w:author="鄭伯壎" w:date="2024-08-14T08:04:00Z">
            <w:rPr>
              <w:rFonts w:hint="eastAsia"/>
            </w:rPr>
          </w:rPrChange>
        </w:rPr>
        <w:t>我的建議如下，請參考。</w:t>
      </w:r>
    </w:p>
    <w:p w14:paraId="0A0C89BA" w14:textId="21B0CF4F" w:rsidR="00DB6DFD" w:rsidRPr="002A4A1A" w:rsidRDefault="00DB6DFD" w:rsidP="003740E7">
      <w:pPr>
        <w:pStyle w:val="a9"/>
        <w:numPr>
          <w:ilvl w:val="0"/>
          <w:numId w:val="6"/>
        </w:numPr>
        <w:rPr>
          <w:rFonts w:ascii="標楷體" w:eastAsia="標楷體" w:hAnsi="標楷體"/>
          <w:rPrChange w:id="975" w:author="鄭伯壎" w:date="2024-08-14T08:04:00Z">
            <w:rPr/>
          </w:rPrChange>
        </w:rPr>
      </w:pPr>
      <w:r w:rsidRPr="002A4A1A">
        <w:rPr>
          <w:rFonts w:ascii="標楷體" w:eastAsia="標楷體" w:hAnsi="標楷體" w:hint="eastAsia"/>
          <w:rPrChange w:id="976" w:author="鄭伯壎" w:date="2024-08-14T08:04:00Z">
            <w:rPr>
              <w:rFonts w:hint="eastAsia"/>
            </w:rPr>
          </w:rPrChange>
        </w:rPr>
        <w:t>首先，你很用功</w:t>
      </w:r>
      <w:r w:rsidRPr="002A4A1A">
        <w:rPr>
          <w:rFonts w:ascii="標楷體" w:eastAsia="標楷體" w:hAnsi="標楷體"/>
          <w:rPrChange w:id="977" w:author="鄭伯壎" w:date="2024-08-14T08:04:00Z">
            <w:rPr/>
          </w:rPrChange>
        </w:rPr>
        <w:t>+</w:t>
      </w:r>
      <w:r w:rsidRPr="002A4A1A">
        <w:rPr>
          <w:rFonts w:ascii="標楷體" w:eastAsia="標楷體" w:hAnsi="標楷體" w:hint="eastAsia"/>
          <w:rPrChange w:id="978" w:author="鄭伯壎" w:date="2024-08-14T08:04:00Z">
            <w:rPr>
              <w:rFonts w:hint="eastAsia"/>
            </w:rPr>
          </w:rPrChange>
        </w:rPr>
        <w:t>用心</w:t>
      </w:r>
      <w:r w:rsidRPr="002A4A1A">
        <w:rPr>
          <w:rFonts w:ascii="標楷體" w:eastAsia="標楷體" w:hAnsi="標楷體"/>
          <w:rPrChange w:id="979" w:author="鄭伯壎" w:date="2024-08-14T08:04:00Z">
            <w:rPr/>
          </w:rPrChange>
        </w:rPr>
        <w:t>+</w:t>
      </w:r>
      <w:r w:rsidRPr="002A4A1A">
        <w:rPr>
          <w:rFonts w:ascii="標楷體" w:eastAsia="標楷體" w:hAnsi="標楷體" w:hint="eastAsia"/>
          <w:rPrChange w:id="980" w:author="鄭伯壎" w:date="2024-08-14T08:04:00Z">
            <w:rPr>
              <w:rFonts w:hint="eastAsia"/>
            </w:rPr>
          </w:rPrChange>
        </w:rPr>
        <w:t>努力，老師就以碩士生的規格來引導你的學習。</w:t>
      </w:r>
    </w:p>
    <w:p w14:paraId="5D883230" w14:textId="76823D52" w:rsidR="003740E7" w:rsidRPr="002A4A1A" w:rsidRDefault="003740E7" w:rsidP="003740E7">
      <w:pPr>
        <w:pStyle w:val="a9"/>
        <w:numPr>
          <w:ilvl w:val="0"/>
          <w:numId w:val="6"/>
        </w:numPr>
        <w:rPr>
          <w:rFonts w:ascii="標楷體" w:eastAsia="標楷體" w:hAnsi="標楷體"/>
          <w:rPrChange w:id="981" w:author="鄭伯壎" w:date="2024-08-14T08:04:00Z">
            <w:rPr/>
          </w:rPrChange>
        </w:rPr>
      </w:pPr>
      <w:r w:rsidRPr="002A4A1A">
        <w:rPr>
          <w:rFonts w:ascii="標楷體" w:eastAsia="標楷體" w:hAnsi="標楷體" w:hint="eastAsia"/>
          <w:rPrChange w:id="982" w:author="鄭伯壎" w:date="2024-08-14T08:04:00Z">
            <w:rPr>
              <w:rFonts w:hint="eastAsia"/>
            </w:rPr>
          </w:rPrChange>
        </w:rPr>
        <w:t>我隨手將整個文件表格化，方便我整體性查看你的評分邏輯內容。</w:t>
      </w:r>
      <w:r w:rsidR="00DB6DFD" w:rsidRPr="002A4A1A">
        <w:rPr>
          <w:rFonts w:ascii="標楷體" w:eastAsia="標楷體" w:hAnsi="標楷體" w:hint="eastAsia"/>
          <w:rPrChange w:id="983" w:author="鄭伯壎" w:date="2024-08-14T08:04:00Z">
            <w:rPr>
              <w:rFonts w:hint="eastAsia"/>
            </w:rPr>
          </w:rPrChange>
        </w:rPr>
        <w:t>所以碩士生應該要自行</w:t>
      </w:r>
      <w:r w:rsidR="00DB6DFD" w:rsidRPr="002A4A1A">
        <w:rPr>
          <w:rFonts w:ascii="標楷體" w:eastAsia="標楷體" w:hAnsi="標楷體" w:hint="eastAsia"/>
          <w:rPrChange w:id="984" w:author="鄭伯壎" w:date="2024-08-14T08:04:00Z">
            <w:rPr>
              <w:rFonts w:hint="eastAsia"/>
            </w:rPr>
          </w:rPrChange>
        </w:rPr>
        <w:lastRenderedPageBreak/>
        <w:t>將資料整理成類似上述的內容，並呈現</w:t>
      </w:r>
      <w:r w:rsidR="00DB6DFD" w:rsidRPr="002A4A1A">
        <w:rPr>
          <w:rFonts w:ascii="標楷體" w:eastAsia="標楷體" w:hAnsi="標楷體"/>
          <w:rPrChange w:id="985" w:author="鄭伯壎" w:date="2024-08-14T08:04:00Z">
            <w:rPr/>
          </w:rPrChange>
        </w:rPr>
        <w:t>+</w:t>
      </w:r>
      <w:r w:rsidR="00DB6DFD" w:rsidRPr="002A4A1A">
        <w:rPr>
          <w:rFonts w:ascii="標楷體" w:eastAsia="標楷體" w:hAnsi="標楷體" w:hint="eastAsia"/>
          <w:rPrChange w:id="986" w:author="鄭伯壎" w:date="2024-08-14T08:04:00Z">
            <w:rPr>
              <w:rFonts w:hint="eastAsia"/>
            </w:rPr>
          </w:rPrChange>
        </w:rPr>
        <w:t>說明給其他人參考。</w:t>
      </w:r>
    </w:p>
    <w:p w14:paraId="1FC66AFD" w14:textId="6AB1E0D4" w:rsidR="003740E7" w:rsidRPr="002A4A1A" w:rsidRDefault="003740E7" w:rsidP="003740E7">
      <w:pPr>
        <w:pStyle w:val="a9"/>
        <w:numPr>
          <w:ilvl w:val="0"/>
          <w:numId w:val="6"/>
        </w:numPr>
        <w:rPr>
          <w:rFonts w:ascii="標楷體" w:eastAsia="標楷體" w:hAnsi="標楷體"/>
          <w:rPrChange w:id="987" w:author="鄭伯壎" w:date="2024-08-14T08:04:00Z">
            <w:rPr/>
          </w:rPrChange>
        </w:rPr>
      </w:pPr>
      <w:r w:rsidRPr="002A4A1A">
        <w:rPr>
          <w:rFonts w:ascii="標楷體" w:eastAsia="標楷體" w:hAnsi="標楷體" w:hint="eastAsia"/>
          <w:rPrChange w:id="988" w:author="鄭伯壎" w:date="2024-08-14T08:04:00Z">
            <w:rPr>
              <w:rFonts w:hint="eastAsia"/>
            </w:rPr>
          </w:rPrChange>
        </w:rPr>
        <w:t>整體問題</w:t>
      </w:r>
    </w:p>
    <w:p w14:paraId="450B2644" w14:textId="043505F2" w:rsidR="003740E7" w:rsidRPr="002A4A1A" w:rsidRDefault="003740E7" w:rsidP="003740E7">
      <w:pPr>
        <w:pStyle w:val="a9"/>
        <w:numPr>
          <w:ilvl w:val="1"/>
          <w:numId w:val="6"/>
        </w:numPr>
        <w:rPr>
          <w:rFonts w:ascii="標楷體" w:eastAsia="標楷體" w:hAnsi="標楷體"/>
          <w:rPrChange w:id="989" w:author="鄭伯壎" w:date="2024-08-14T08:04:00Z">
            <w:rPr/>
          </w:rPrChange>
        </w:rPr>
      </w:pPr>
      <w:r w:rsidRPr="002A4A1A">
        <w:rPr>
          <w:rFonts w:ascii="標楷體" w:eastAsia="標楷體" w:hAnsi="標楷體" w:hint="eastAsia"/>
          <w:rPrChange w:id="990" w:author="鄭伯壎" w:date="2024-08-14T08:04:00Z">
            <w:rPr>
              <w:rFonts w:hint="eastAsia"/>
            </w:rPr>
          </w:rPrChange>
        </w:rPr>
        <w:t>應該是針對中小學生為主，還是所有初學者</w:t>
      </w:r>
      <w:r w:rsidRPr="002A4A1A">
        <w:rPr>
          <w:rFonts w:ascii="標楷體" w:eastAsia="標楷體" w:hAnsi="標楷體"/>
          <w:rPrChange w:id="991" w:author="鄭伯壎" w:date="2024-08-14T08:04:00Z">
            <w:rPr/>
          </w:rPrChange>
        </w:rPr>
        <w:t xml:space="preserve">? </w:t>
      </w:r>
      <w:r w:rsidRPr="002A4A1A">
        <w:rPr>
          <w:rFonts w:ascii="標楷體" w:eastAsia="標楷體" w:hAnsi="標楷體" w:hint="eastAsia"/>
          <w:rPrChange w:id="992" w:author="鄭伯壎" w:date="2024-08-14T08:04:00Z">
            <w:rPr>
              <w:rFonts w:hint="eastAsia"/>
            </w:rPr>
          </w:rPrChange>
        </w:rPr>
        <w:t>請先界定使用族群。</w:t>
      </w:r>
    </w:p>
    <w:p w14:paraId="7581EF84" w14:textId="3B8A2842" w:rsidR="003740E7" w:rsidRPr="002A4A1A" w:rsidRDefault="003740E7" w:rsidP="00973DEA">
      <w:pPr>
        <w:pStyle w:val="a9"/>
        <w:numPr>
          <w:ilvl w:val="1"/>
          <w:numId w:val="6"/>
        </w:numPr>
        <w:rPr>
          <w:rFonts w:ascii="標楷體" w:eastAsia="標楷體" w:hAnsi="標楷體"/>
          <w:rPrChange w:id="993" w:author="鄭伯壎" w:date="2024-08-14T08:04:00Z">
            <w:rPr/>
          </w:rPrChange>
        </w:rPr>
      </w:pPr>
      <w:r w:rsidRPr="002A4A1A">
        <w:rPr>
          <w:rFonts w:ascii="標楷體" w:eastAsia="標楷體" w:hAnsi="標楷體" w:hint="eastAsia"/>
          <w:rPrChange w:id="994" w:author="鄭伯壎" w:date="2024-08-14T08:04:00Z">
            <w:rPr>
              <w:rFonts w:hint="eastAsia"/>
            </w:rPr>
          </w:rPrChange>
        </w:rPr>
        <w:t>若使用族群確認了，所有內容應該都會有所異動。例如，我目前預設是界定所有初學者且不論年紀</w:t>
      </w:r>
      <w:r w:rsidRPr="002A4A1A">
        <w:rPr>
          <w:rFonts w:ascii="標楷體" w:eastAsia="標楷體" w:hAnsi="標楷體"/>
          <w:rPrChange w:id="995" w:author="鄭伯壎" w:date="2024-08-14T08:04:00Z">
            <w:rPr/>
          </w:rPrChange>
        </w:rPr>
        <w:t>(</w:t>
      </w:r>
      <w:r w:rsidRPr="002A4A1A">
        <w:rPr>
          <w:rFonts w:ascii="標楷體" w:eastAsia="標楷體" w:hAnsi="標楷體" w:hint="eastAsia"/>
          <w:rPrChange w:id="996" w:author="鄭伯壎" w:date="2024-08-14T08:04:00Z">
            <w:rPr>
              <w:rFonts w:hint="eastAsia"/>
            </w:rPr>
          </w:rPrChange>
        </w:rPr>
        <w:t>老實說，這個範圍非常大，很難界定，你再想想</w:t>
      </w:r>
      <w:proofErr w:type="gramStart"/>
      <w:r w:rsidRPr="002A4A1A">
        <w:rPr>
          <w:rFonts w:ascii="標楷體" w:eastAsia="標楷體" w:hAnsi="標楷體" w:hint="eastAsia"/>
          <w:rPrChange w:id="997" w:author="鄭伯壎" w:date="2024-08-14T08:04:00Z">
            <w:rPr>
              <w:rFonts w:hint="eastAsia"/>
            </w:rPr>
          </w:rPrChange>
        </w:rPr>
        <w:t>嚕</w:t>
      </w:r>
      <w:proofErr w:type="gramEnd"/>
      <w:r w:rsidRPr="002A4A1A">
        <w:rPr>
          <w:rFonts w:ascii="標楷體" w:eastAsia="標楷體" w:hAnsi="標楷體"/>
          <w:rPrChange w:id="998" w:author="鄭伯壎" w:date="2024-08-14T08:04:00Z">
            <w:rPr/>
          </w:rPrChange>
        </w:rPr>
        <w:t>)</w:t>
      </w:r>
      <w:r w:rsidRPr="002A4A1A">
        <w:rPr>
          <w:rFonts w:ascii="標楷體" w:eastAsia="標楷體" w:hAnsi="標楷體" w:hint="eastAsia"/>
          <w:rPrChange w:id="999" w:author="鄭伯壎" w:date="2024-08-14T08:04:00Z">
            <w:rPr>
              <w:rFonts w:hint="eastAsia"/>
            </w:rPr>
          </w:rPrChange>
        </w:rPr>
        <w:t>，故我修正所有【目的】的內容。</w:t>
      </w:r>
    </w:p>
    <w:p w14:paraId="3E3745BE" w14:textId="511B249D" w:rsidR="003740E7" w:rsidRPr="002A4A1A" w:rsidRDefault="003740E7" w:rsidP="00973DEA">
      <w:pPr>
        <w:pStyle w:val="a9"/>
        <w:numPr>
          <w:ilvl w:val="1"/>
          <w:numId w:val="6"/>
        </w:numPr>
        <w:rPr>
          <w:rFonts w:ascii="標楷體" w:eastAsia="標楷體" w:hAnsi="標楷體"/>
          <w:rPrChange w:id="1000" w:author="鄭伯壎" w:date="2024-08-14T08:04:00Z">
            <w:rPr/>
          </w:rPrChange>
        </w:rPr>
      </w:pPr>
      <w:r w:rsidRPr="002A4A1A">
        <w:rPr>
          <w:rFonts w:ascii="標楷體" w:eastAsia="標楷體" w:hAnsi="標楷體" w:hint="eastAsia"/>
          <w:rPrChange w:id="1001" w:author="鄭伯壎" w:date="2024-08-14T08:04:00Z">
            <w:rPr>
              <w:rFonts w:hint="eastAsia"/>
            </w:rPr>
          </w:rPrChange>
        </w:rPr>
        <w:t>接著，我們來看</w:t>
      </w:r>
      <w:r w:rsidR="00DB6DFD" w:rsidRPr="002A4A1A">
        <w:rPr>
          <w:rFonts w:ascii="標楷體" w:eastAsia="標楷體" w:hAnsi="標楷體" w:hint="eastAsia"/>
          <w:rPrChange w:id="1002" w:author="鄭伯壎" w:date="2024-08-14T08:04:00Z">
            <w:rPr>
              <w:rFonts w:hint="eastAsia"/>
            </w:rPr>
          </w:rPrChange>
        </w:rPr>
        <w:t>【判斷項目】，其中，初學者應該不會了解【</w:t>
      </w:r>
      <w:r w:rsidR="00DB6DFD" w:rsidRPr="002A4A1A">
        <w:rPr>
          <w:rFonts w:ascii="標楷體" w:eastAsia="標楷體" w:hAnsi="標楷體" w:cs="Calibri" w:hint="eastAsia"/>
          <w:rPrChange w:id="1003" w:author="鄭伯壎" w:date="2024-08-14T08:04:00Z">
            <w:rPr>
              <w:rFonts w:ascii="Calibri" w:eastAsia="標楷體" w:hAnsi="Calibri" w:cs="Calibri" w:hint="eastAsia"/>
            </w:rPr>
          </w:rPrChange>
        </w:rPr>
        <w:t>程式碼優化</w:t>
      </w:r>
      <w:r w:rsidR="00DB6DFD" w:rsidRPr="002A4A1A">
        <w:rPr>
          <w:rFonts w:ascii="標楷體" w:eastAsia="標楷體" w:hAnsi="標楷體" w:cs="Calibri"/>
          <w:rPrChange w:id="1004" w:author="鄭伯壎" w:date="2024-08-14T08:04:00Z">
            <w:rPr>
              <w:rFonts w:ascii="Calibri" w:eastAsia="標楷體" w:hAnsi="Calibri" w:cs="Calibri"/>
            </w:rPr>
          </w:rPrChange>
        </w:rPr>
        <w:t>(</w:t>
      </w:r>
      <w:r w:rsidR="00DB6DFD" w:rsidRPr="002A4A1A">
        <w:rPr>
          <w:rFonts w:ascii="標楷體" w:eastAsia="標楷體" w:hAnsi="標楷體" w:cs="Calibri" w:hint="eastAsia"/>
          <w:rPrChange w:id="1005" w:author="鄭伯壎" w:date="2024-08-14T08:04:00Z">
            <w:rPr>
              <w:rFonts w:ascii="Calibri" w:eastAsia="標楷體" w:hAnsi="Calibri" w:cs="Calibri" w:hint="eastAsia"/>
            </w:rPr>
          </w:rPrChange>
        </w:rPr>
        <w:t>性能、效率、演算法</w:t>
      </w:r>
      <w:r w:rsidR="00DB6DFD" w:rsidRPr="002A4A1A">
        <w:rPr>
          <w:rFonts w:ascii="標楷體" w:eastAsia="標楷體" w:hAnsi="標楷體" w:cs="Calibri"/>
          <w:rPrChange w:id="1006" w:author="鄭伯壎" w:date="2024-08-14T08:04:00Z">
            <w:rPr>
              <w:rFonts w:ascii="Calibri" w:eastAsia="標楷體" w:hAnsi="Calibri" w:cs="Calibri"/>
            </w:rPr>
          </w:rPrChange>
        </w:rPr>
        <w:t>)</w:t>
      </w:r>
      <w:r w:rsidR="00DB6DFD" w:rsidRPr="002A4A1A">
        <w:rPr>
          <w:rFonts w:ascii="標楷體" w:eastAsia="標楷體" w:hAnsi="標楷體" w:hint="eastAsia"/>
          <w:rPrChange w:id="1007" w:author="鄭伯壎" w:date="2024-08-14T08:04:00Z">
            <w:rPr>
              <w:rFonts w:hint="eastAsia"/>
            </w:rPr>
          </w:rPrChange>
        </w:rPr>
        <w:t>】這件事，因為能將程式正常運行就已經不容易了。所以這一樣的判斷對初學者是否有意義，待思考與討論。</w:t>
      </w:r>
    </w:p>
    <w:p w14:paraId="19586BF6" w14:textId="574FEA0F" w:rsidR="00DB6DFD" w:rsidRPr="002A4A1A" w:rsidRDefault="00DB6DFD" w:rsidP="00973DEA">
      <w:pPr>
        <w:pStyle w:val="a9"/>
        <w:numPr>
          <w:ilvl w:val="1"/>
          <w:numId w:val="6"/>
        </w:numPr>
        <w:rPr>
          <w:rFonts w:ascii="標楷體" w:eastAsia="標楷體" w:hAnsi="標楷體"/>
          <w:rPrChange w:id="1008" w:author="鄭伯壎" w:date="2024-08-14T08:04:00Z">
            <w:rPr/>
          </w:rPrChange>
        </w:rPr>
      </w:pPr>
      <w:r w:rsidRPr="002A4A1A">
        <w:rPr>
          <w:rFonts w:ascii="標楷體" w:eastAsia="標楷體" w:hAnsi="標楷體" w:hint="eastAsia"/>
          <w:rPrChange w:id="1009" w:author="鄭伯壎" w:date="2024-08-14T08:04:00Z">
            <w:rPr>
              <w:rFonts w:hint="eastAsia"/>
            </w:rPr>
          </w:rPrChange>
        </w:rPr>
        <w:t>然後是評分項目，我幾乎沒有看過每</w:t>
      </w:r>
      <w:proofErr w:type="gramStart"/>
      <w:r w:rsidRPr="002A4A1A">
        <w:rPr>
          <w:rFonts w:ascii="標楷體" w:eastAsia="標楷體" w:hAnsi="標楷體" w:hint="eastAsia"/>
          <w:rPrChange w:id="1010" w:author="鄭伯壎" w:date="2024-08-14T08:04:00Z">
            <w:rPr>
              <w:rFonts w:hint="eastAsia"/>
            </w:rPr>
          </w:rPrChange>
        </w:rPr>
        <w:t>個</w:t>
      </w:r>
      <w:proofErr w:type="gramEnd"/>
      <w:r w:rsidRPr="002A4A1A">
        <w:rPr>
          <w:rFonts w:ascii="標楷體" w:eastAsia="標楷體" w:hAnsi="標楷體" w:hint="eastAsia"/>
          <w:rPrChange w:id="1011" w:author="鄭伯壎" w:date="2024-08-14T08:04:00Z">
            <w:rPr>
              <w:rFonts w:hint="eastAsia"/>
            </w:rPr>
          </w:rPrChange>
        </w:rPr>
        <w:t>評分項不同的問卷</w:t>
      </w:r>
      <w:r w:rsidRPr="002A4A1A">
        <w:rPr>
          <w:rFonts w:ascii="標楷體" w:eastAsia="標楷體" w:hAnsi="標楷體"/>
          <w:rPrChange w:id="1012" w:author="鄭伯壎" w:date="2024-08-14T08:04:00Z">
            <w:rPr/>
          </w:rPrChange>
        </w:rPr>
        <w:t>(</w:t>
      </w:r>
      <w:r w:rsidRPr="002A4A1A">
        <w:rPr>
          <w:rFonts w:ascii="標楷體" w:eastAsia="標楷體" w:hAnsi="標楷體" w:hint="eastAsia"/>
          <w:rPrChange w:id="1013" w:author="鄭伯壎" w:date="2024-08-14T08:04:00Z">
            <w:rPr>
              <w:rFonts w:hint="eastAsia"/>
            </w:rPr>
          </w:rPrChange>
        </w:rPr>
        <w:t>或許是我孤陋寡聞，論文看</w:t>
      </w:r>
      <w:proofErr w:type="gramStart"/>
      <w:r w:rsidRPr="002A4A1A">
        <w:rPr>
          <w:rFonts w:ascii="標楷體" w:eastAsia="標楷體" w:hAnsi="標楷體" w:hint="eastAsia"/>
          <w:rPrChange w:id="1014" w:author="鄭伯壎" w:date="2024-08-14T08:04:00Z">
            <w:rPr>
              <w:rFonts w:hint="eastAsia"/>
            </w:rPr>
          </w:rPrChange>
        </w:rPr>
        <w:t>太少吧</w:t>
      </w:r>
      <w:proofErr w:type="gramEnd"/>
      <w:r w:rsidRPr="002A4A1A">
        <w:rPr>
          <w:rFonts w:ascii="標楷體" w:eastAsia="標楷體" w:hAnsi="標楷體"/>
          <w:rPrChange w:id="1015" w:author="鄭伯壎" w:date="2024-08-14T08:04:00Z">
            <w:rPr/>
          </w:rPrChange>
        </w:rPr>
        <w:t>~~~)</w:t>
      </w:r>
      <w:r w:rsidRPr="002A4A1A">
        <w:rPr>
          <w:rFonts w:ascii="標楷體" w:eastAsia="標楷體" w:hAnsi="標楷體" w:hint="eastAsia"/>
          <w:rPrChange w:id="1016" w:author="鄭伯壎" w:date="2024-08-14T08:04:00Z">
            <w:rPr>
              <w:rFonts w:hint="eastAsia"/>
            </w:rPr>
          </w:rPrChange>
        </w:rPr>
        <w:t>，個人建議每項都是</w:t>
      </w:r>
      <w:r w:rsidRPr="002A4A1A">
        <w:rPr>
          <w:rFonts w:ascii="標楷體" w:eastAsia="標楷體" w:hAnsi="標楷體"/>
          <w:rPrChange w:id="1017" w:author="鄭伯壎" w:date="2024-08-14T08:04:00Z">
            <w:rPr/>
          </w:rPrChange>
        </w:rPr>
        <w:t>5</w:t>
      </w:r>
      <w:r w:rsidRPr="002A4A1A">
        <w:rPr>
          <w:rFonts w:ascii="標楷體" w:eastAsia="標楷體" w:hAnsi="標楷體" w:hint="eastAsia"/>
          <w:rPrChange w:id="1018" w:author="鄭伯壎" w:date="2024-08-14T08:04:00Z">
            <w:rPr>
              <w:rFonts w:hint="eastAsia"/>
            </w:rPr>
          </w:rPrChange>
        </w:rPr>
        <w:t>級分或</w:t>
      </w:r>
      <w:r w:rsidRPr="002A4A1A">
        <w:rPr>
          <w:rFonts w:ascii="標楷體" w:eastAsia="標楷體" w:hAnsi="標楷體"/>
          <w:rPrChange w:id="1019" w:author="鄭伯壎" w:date="2024-08-14T08:04:00Z">
            <w:rPr/>
          </w:rPrChange>
        </w:rPr>
        <w:t>10</w:t>
      </w:r>
      <w:r w:rsidRPr="002A4A1A">
        <w:rPr>
          <w:rFonts w:ascii="標楷體" w:eastAsia="標楷體" w:hAnsi="標楷體" w:hint="eastAsia"/>
          <w:rPrChange w:id="1020" w:author="鄭伯壎" w:date="2024-08-14T08:04:00Z">
            <w:rPr>
              <w:rFonts w:hint="eastAsia"/>
            </w:rPr>
          </w:rPrChange>
        </w:rPr>
        <w:t>級分，不應該是有多有少，且每</w:t>
      </w:r>
      <w:proofErr w:type="gramStart"/>
      <w:r w:rsidRPr="002A4A1A">
        <w:rPr>
          <w:rFonts w:ascii="標楷體" w:eastAsia="標楷體" w:hAnsi="標楷體" w:hint="eastAsia"/>
          <w:rPrChange w:id="1021" w:author="鄭伯壎" w:date="2024-08-14T08:04:00Z">
            <w:rPr>
              <w:rFonts w:hint="eastAsia"/>
            </w:rPr>
          </w:rPrChange>
        </w:rPr>
        <w:t>個</w:t>
      </w:r>
      <w:proofErr w:type="gramEnd"/>
      <w:r w:rsidRPr="002A4A1A">
        <w:rPr>
          <w:rFonts w:ascii="標楷體" w:eastAsia="標楷體" w:hAnsi="標楷體" w:hint="eastAsia"/>
          <w:rPrChange w:id="1022" w:author="鄭伯壎" w:date="2024-08-14T08:04:00Z">
            <w:rPr>
              <w:rFonts w:hint="eastAsia"/>
            </w:rPr>
          </w:rPrChange>
        </w:rPr>
        <w:t>項目都是</w:t>
      </w:r>
      <w:proofErr w:type="gramStart"/>
      <w:r w:rsidRPr="002A4A1A">
        <w:rPr>
          <w:rFonts w:ascii="標楷體" w:eastAsia="標楷體" w:hAnsi="標楷體" w:hint="eastAsia"/>
          <w:rPrChange w:id="1023" w:author="鄭伯壎" w:date="2024-08-14T08:04:00Z">
            <w:rPr>
              <w:rFonts w:hint="eastAsia"/>
            </w:rPr>
          </w:rPrChange>
        </w:rPr>
        <w:t>五等</w:t>
      </w:r>
      <w:r w:rsidR="007B2892" w:rsidRPr="002A4A1A">
        <w:rPr>
          <w:rFonts w:ascii="標楷體" w:eastAsia="標楷體" w:hAnsi="標楷體" w:hint="eastAsia"/>
          <w:rPrChange w:id="1024" w:author="鄭伯壎" w:date="2024-08-14T08:04:00Z">
            <w:rPr>
              <w:rFonts w:hint="eastAsia"/>
            </w:rPr>
          </w:rPrChange>
        </w:rPr>
        <w:t>份</w:t>
      </w:r>
      <w:proofErr w:type="gramEnd"/>
      <w:r w:rsidRPr="002A4A1A">
        <w:rPr>
          <w:rFonts w:ascii="標楷體" w:eastAsia="標楷體" w:hAnsi="標楷體" w:hint="eastAsia"/>
          <w:rPrChange w:id="1025" w:author="鄭伯壎" w:date="2024-08-14T08:04:00Z">
            <w:rPr>
              <w:rFonts w:hint="eastAsia"/>
            </w:rPr>
          </w:rPrChange>
        </w:rPr>
        <w:t>或三等份</w:t>
      </w:r>
      <w:r w:rsidRPr="002A4A1A">
        <w:rPr>
          <w:rFonts w:ascii="標楷體" w:eastAsia="標楷體" w:hAnsi="標楷體"/>
          <w:rPrChange w:id="1026" w:author="鄭伯壎" w:date="2024-08-14T08:04:00Z">
            <w:rPr/>
          </w:rPrChange>
        </w:rPr>
        <w:t>(</w:t>
      </w:r>
      <w:r w:rsidRPr="002A4A1A">
        <w:rPr>
          <w:rFonts w:ascii="標楷體" w:eastAsia="標楷體" w:hAnsi="標楷體" w:hint="eastAsia"/>
          <w:rPrChange w:id="1027" w:author="鄭伯壎" w:date="2024-08-14T08:04:00Z">
            <w:rPr>
              <w:rFonts w:hint="eastAsia"/>
            </w:rPr>
          </w:rPrChange>
        </w:rPr>
        <w:t>目前你的設計大多是三等份，偶而有</w:t>
      </w:r>
      <w:proofErr w:type="gramStart"/>
      <w:r w:rsidRPr="002A4A1A">
        <w:rPr>
          <w:rFonts w:ascii="標楷體" w:eastAsia="標楷體" w:hAnsi="標楷體" w:hint="eastAsia"/>
          <w:rPrChange w:id="1028" w:author="鄭伯壎" w:date="2024-08-14T08:04:00Z">
            <w:rPr>
              <w:rFonts w:hint="eastAsia"/>
            </w:rPr>
          </w:rPrChange>
        </w:rPr>
        <w:t>兩等份</w:t>
      </w:r>
      <w:proofErr w:type="gramEnd"/>
      <w:r w:rsidRPr="002A4A1A">
        <w:rPr>
          <w:rFonts w:ascii="標楷體" w:eastAsia="標楷體" w:hAnsi="標楷體"/>
          <w:rPrChange w:id="1029" w:author="鄭伯壎" w:date="2024-08-14T08:04:00Z">
            <w:rPr/>
          </w:rPrChange>
        </w:rPr>
        <w:t>)</w:t>
      </w:r>
      <w:r w:rsidRPr="002A4A1A">
        <w:rPr>
          <w:rFonts w:ascii="標楷體" w:eastAsia="標楷體" w:hAnsi="標楷體" w:hint="eastAsia"/>
          <w:rPrChange w:id="1030" w:author="鄭伯壎" w:date="2024-08-14T08:04:00Z">
            <w:rPr>
              <w:rFonts w:hint="eastAsia"/>
            </w:rPr>
          </w:rPrChange>
        </w:rPr>
        <w:t>，就是要盡量等價量化所有的評分項目，否則就會偏失到某一個評量的維度，可能研究不用實作，單單看問卷就會知道可能的答案傾向，這也是一般問卷</w:t>
      </w:r>
      <w:r w:rsidR="007B2892" w:rsidRPr="002A4A1A">
        <w:rPr>
          <w:rFonts w:ascii="標楷體" w:eastAsia="標楷體" w:hAnsi="標楷體" w:hint="eastAsia"/>
          <w:rPrChange w:id="1031" w:author="鄭伯壎" w:date="2024-08-14T08:04:00Z">
            <w:rPr>
              <w:rFonts w:hint="eastAsia"/>
            </w:rPr>
          </w:rPrChange>
        </w:rPr>
        <w:t>很容易發生的問題，這樣就不客觀了</w:t>
      </w:r>
      <w:r w:rsidRPr="002A4A1A">
        <w:rPr>
          <w:rFonts w:ascii="標楷體" w:eastAsia="標楷體" w:hAnsi="標楷體" w:hint="eastAsia"/>
          <w:rPrChange w:id="1032" w:author="鄭伯壎" w:date="2024-08-14T08:04:00Z">
            <w:rPr>
              <w:rFonts w:hint="eastAsia"/>
            </w:rPr>
          </w:rPrChange>
        </w:rPr>
        <w:t>。</w:t>
      </w:r>
    </w:p>
    <w:p w14:paraId="146D4A19" w14:textId="0560609C" w:rsidR="007B2892" w:rsidRDefault="007B2892" w:rsidP="00973DEA">
      <w:pPr>
        <w:pStyle w:val="a9"/>
        <w:numPr>
          <w:ilvl w:val="1"/>
          <w:numId w:val="6"/>
        </w:numPr>
        <w:rPr>
          <w:rFonts w:ascii="標楷體" w:eastAsia="標楷體" w:hAnsi="標楷體"/>
        </w:rPr>
      </w:pPr>
      <w:r w:rsidRPr="002A4A1A">
        <w:rPr>
          <w:rFonts w:ascii="標楷體" w:eastAsia="標楷體" w:hAnsi="標楷體" w:hint="eastAsia"/>
          <w:rPrChange w:id="1033" w:author="鄭伯壎" w:date="2024-08-14T08:04:00Z">
            <w:rPr>
              <w:rFonts w:hint="eastAsia"/>
            </w:rPr>
          </w:rPrChange>
        </w:rPr>
        <w:t>以下是我</w:t>
      </w:r>
      <w:proofErr w:type="gramStart"/>
      <w:r w:rsidRPr="002A4A1A">
        <w:rPr>
          <w:rFonts w:ascii="標楷體" w:eastAsia="標楷體" w:hAnsi="標楷體" w:hint="eastAsia"/>
          <w:rPrChange w:id="1034" w:author="鄭伯壎" w:date="2024-08-14T08:04:00Z">
            <w:rPr>
              <w:rFonts w:hint="eastAsia"/>
            </w:rPr>
          </w:rPrChange>
        </w:rPr>
        <w:t>試著改其中</w:t>
      </w:r>
      <w:proofErr w:type="gramEnd"/>
      <w:r w:rsidRPr="002A4A1A">
        <w:rPr>
          <w:rFonts w:ascii="標楷體" w:eastAsia="標楷體" w:hAnsi="標楷體" w:hint="eastAsia"/>
          <w:rPrChange w:id="1035" w:author="鄭伯壎" w:date="2024-08-14T08:04:00Z">
            <w:rPr>
              <w:rFonts w:hint="eastAsia"/>
            </w:rPr>
          </w:rPrChange>
        </w:rPr>
        <w:t>最後一個【判斷項目】的內容讓你參考，若我來設計，大約是這個樣子</w:t>
      </w:r>
      <w:r w:rsidR="002A4A1A">
        <w:rPr>
          <w:rFonts w:ascii="標楷體" w:eastAsia="標楷體" w:hAnsi="標楷體" w:hint="eastAsia"/>
        </w:rPr>
        <w:t>，請參考。</w:t>
      </w:r>
    </w:p>
    <w:p w14:paraId="5D66EB61" w14:textId="77777777" w:rsidR="007973CB" w:rsidRDefault="007973CB">
      <w:pPr>
        <w:pStyle w:val="a9"/>
        <w:ind w:left="1440"/>
        <w:rPr>
          <w:rFonts w:ascii="標楷體" w:eastAsia="標楷體" w:hAnsi="標楷體"/>
        </w:rPr>
        <w:pPrChange w:id="1036" w:author="鄭伯壎" w:date="2024-08-14T08:07:00Z">
          <w:pPr>
            <w:pStyle w:val="a9"/>
            <w:numPr>
              <w:ilvl w:val="1"/>
              <w:numId w:val="6"/>
            </w:numPr>
            <w:ind w:left="1440" w:hanging="480"/>
          </w:pPr>
        </w:pPrChange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126"/>
        <w:gridCol w:w="426"/>
        <w:gridCol w:w="2126"/>
        <w:gridCol w:w="425"/>
        <w:gridCol w:w="1843"/>
        <w:gridCol w:w="425"/>
      </w:tblGrid>
      <w:tr w:rsidR="007B2892" w:rsidRPr="003071CD" w14:paraId="66BA530B" w14:textId="77777777" w:rsidTr="00EC4600">
        <w:trPr>
          <w:trHeight w:val="290"/>
        </w:trPr>
        <w:tc>
          <w:tcPr>
            <w:tcW w:w="704" w:type="dxa"/>
            <w:vMerge w:val="restart"/>
          </w:tcPr>
          <w:p w14:paraId="2C65E350" w14:textId="77777777" w:rsidR="007B2892" w:rsidRPr="003071CD" w:rsidRDefault="007B289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完成指定功能程式碼</w:t>
            </w:r>
          </w:p>
        </w:tc>
        <w:tc>
          <w:tcPr>
            <w:tcW w:w="2268" w:type="dxa"/>
            <w:vMerge w:val="restart"/>
          </w:tcPr>
          <w:p w14:paraId="5BCE4968" w14:textId="77777777" w:rsidR="007B2892" w:rsidRPr="003071CD" w:rsidRDefault="007B289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當學</w:t>
            </w:r>
            <w:r>
              <w:rPr>
                <w:rFonts w:ascii="Calibri" w:eastAsia="標楷體" w:hAnsi="Calibri" w:cs="Calibri" w:hint="eastAsia"/>
              </w:rPr>
              <w:t>習</w:t>
            </w:r>
            <w:r w:rsidRPr="003071CD">
              <w:rPr>
                <w:rFonts w:ascii="Calibri" w:eastAsia="標楷體" w:hAnsi="Calibri" w:cs="Calibri"/>
              </w:rPr>
              <w:t>程式遇到瓶頸時或需要示範成功的程式</w:t>
            </w:r>
            <w:r>
              <w:rPr>
                <w:rFonts w:ascii="Calibri" w:eastAsia="標楷體" w:hAnsi="Calibri" w:cs="Calibri" w:hint="eastAsia"/>
              </w:rPr>
              <w:t>時，學習才</w:t>
            </w:r>
            <w:r w:rsidRPr="003071CD">
              <w:rPr>
                <w:rFonts w:ascii="Calibri" w:eastAsia="標楷體" w:hAnsi="Calibri" w:cs="Calibri"/>
              </w:rPr>
              <w:t>能有所成長</w:t>
            </w:r>
            <w:r>
              <w:rPr>
                <w:rFonts w:ascii="Calibri" w:eastAsia="標楷體" w:hAnsi="Calibri" w:cs="Calibri" w:hint="eastAsia"/>
              </w:rPr>
              <w:t>。故</w:t>
            </w:r>
            <w:r w:rsidRPr="003071CD">
              <w:rPr>
                <w:rFonts w:ascii="Calibri" w:eastAsia="標楷體" w:hAnsi="Calibri" w:cs="Calibri"/>
              </w:rPr>
              <w:t>LLM</w:t>
            </w:r>
            <w:r w:rsidRPr="003071CD">
              <w:rPr>
                <w:rFonts w:ascii="Calibri" w:eastAsia="標楷體" w:hAnsi="Calibri" w:cs="Calibri"/>
              </w:rPr>
              <w:t>應該要能做到這樣的助教功能。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13E2F05A" w14:textId="77777777" w:rsidR="007B2892" w:rsidRPr="003071CD" w:rsidRDefault="007B2892" w:rsidP="00EC460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題目理解</w:t>
            </w:r>
          </w:p>
        </w:tc>
        <w:tc>
          <w:tcPr>
            <w:tcW w:w="426" w:type="dxa"/>
            <w:shd w:val="clear" w:color="auto" w:fill="DAE9F7" w:themeFill="text2" w:themeFillTint="1A"/>
          </w:tcPr>
          <w:p w14:paraId="042B70CF" w14:textId="613D5C5E" w:rsidR="007B2892" w:rsidRPr="003071CD" w:rsidRDefault="007B2892" w:rsidP="00EC460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>
              <w:rPr>
                <w:rFonts w:ascii="Calibri" w:eastAsia="標楷體" w:hAnsi="Calibri" w:cs="Calibri"/>
                <w:b/>
                <w:bCs/>
              </w:rPr>
              <w:t>3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11936CF3" w14:textId="77777777" w:rsidR="007B2892" w:rsidRPr="003071CD" w:rsidRDefault="007B2892" w:rsidP="00EC460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詳細性</w:t>
            </w:r>
          </w:p>
        </w:tc>
        <w:tc>
          <w:tcPr>
            <w:tcW w:w="425" w:type="dxa"/>
            <w:shd w:val="clear" w:color="auto" w:fill="DAE9F7" w:themeFill="text2" w:themeFillTint="1A"/>
          </w:tcPr>
          <w:p w14:paraId="5FC75F25" w14:textId="21EF4BF6" w:rsidR="007B2892" w:rsidRPr="003071CD" w:rsidRDefault="007B2892" w:rsidP="00EC460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>
              <w:rPr>
                <w:rFonts w:ascii="Calibri" w:eastAsia="標楷體" w:hAnsi="Calibri" w:cs="Calibri"/>
                <w:b/>
                <w:bCs/>
              </w:rPr>
              <w:t>3</w:t>
            </w:r>
          </w:p>
        </w:tc>
        <w:tc>
          <w:tcPr>
            <w:tcW w:w="1843" w:type="dxa"/>
            <w:shd w:val="clear" w:color="auto" w:fill="DAE9F7" w:themeFill="text2" w:themeFillTint="1A"/>
          </w:tcPr>
          <w:p w14:paraId="7E9A0978" w14:textId="4781C0E8" w:rsidR="007B2892" w:rsidRPr="003071CD" w:rsidRDefault="007B2892" w:rsidP="00EC460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 w:rsidRPr="003071CD">
              <w:rPr>
                <w:rFonts w:ascii="Calibri" w:eastAsia="標楷體" w:hAnsi="Calibri" w:cs="Calibri"/>
                <w:b/>
                <w:bCs/>
              </w:rPr>
              <w:t>可</w:t>
            </w:r>
            <w:r>
              <w:rPr>
                <w:rFonts w:ascii="Calibri" w:eastAsia="標楷體" w:hAnsi="Calibri" w:cs="Calibri" w:hint="eastAsia"/>
                <w:b/>
                <w:bCs/>
              </w:rPr>
              <w:t>執行</w:t>
            </w:r>
            <w:r w:rsidRPr="003071CD">
              <w:rPr>
                <w:rFonts w:ascii="Calibri" w:eastAsia="標楷體" w:hAnsi="Calibri" w:cs="Calibri"/>
                <w:b/>
                <w:bCs/>
              </w:rPr>
              <w:t>性</w:t>
            </w:r>
          </w:p>
        </w:tc>
        <w:tc>
          <w:tcPr>
            <w:tcW w:w="425" w:type="dxa"/>
            <w:shd w:val="clear" w:color="auto" w:fill="DAE9F7" w:themeFill="text2" w:themeFillTint="1A"/>
          </w:tcPr>
          <w:p w14:paraId="766A4A89" w14:textId="6705050E" w:rsidR="007B2892" w:rsidRPr="003071CD" w:rsidRDefault="007B2892" w:rsidP="00EC4600">
            <w:pPr>
              <w:jc w:val="center"/>
              <w:rPr>
                <w:rFonts w:ascii="Calibri" w:eastAsia="標楷體" w:hAnsi="Calibri" w:cs="Calibri"/>
                <w:b/>
                <w:bCs/>
              </w:rPr>
            </w:pPr>
            <w:r>
              <w:rPr>
                <w:rFonts w:ascii="Calibri" w:eastAsia="標楷體" w:hAnsi="Calibri" w:cs="Calibri"/>
                <w:b/>
                <w:bCs/>
              </w:rPr>
              <w:t>3</w:t>
            </w:r>
          </w:p>
        </w:tc>
      </w:tr>
      <w:tr w:rsidR="007B2892" w:rsidRPr="003071CD" w14:paraId="48671651" w14:textId="77777777" w:rsidTr="00EC4600">
        <w:trPr>
          <w:trHeight w:val="851"/>
        </w:trPr>
        <w:tc>
          <w:tcPr>
            <w:tcW w:w="704" w:type="dxa"/>
            <w:vMerge/>
          </w:tcPr>
          <w:p w14:paraId="1510AEC8" w14:textId="77777777" w:rsidR="007B2892" w:rsidRPr="003071CD" w:rsidRDefault="007B289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268" w:type="dxa"/>
            <w:vMerge/>
          </w:tcPr>
          <w:p w14:paraId="3C0DE3B5" w14:textId="77777777" w:rsidR="007B2892" w:rsidRPr="003071CD" w:rsidRDefault="007B289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126" w:type="dxa"/>
          </w:tcPr>
          <w:p w14:paraId="7BE5614E" w14:textId="2815B90D" w:rsidR="007B2892" w:rsidRPr="003071CD" w:rsidRDefault="007B289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正確理解</w:t>
            </w:r>
            <w:r w:rsidR="00375A9B">
              <w:rPr>
                <w:rFonts w:ascii="Calibri" w:eastAsia="標楷體" w:hAnsi="Calibri" w:cs="Calibri" w:hint="eastAsia"/>
                <w:u w:val="single"/>
              </w:rPr>
              <w:t>全部</w:t>
            </w:r>
            <w:r w:rsidR="00375A9B" w:rsidRPr="00375A9B">
              <w:rPr>
                <w:rFonts w:ascii="Calibri" w:eastAsia="標楷體" w:hAnsi="Calibri" w:cs="Calibri" w:hint="eastAsia"/>
                <w:rPrChange w:id="1037" w:author="鄭伯壎" w:date="2024-08-14T08:03:00Z">
                  <w:rPr>
                    <w:rFonts w:ascii="Calibri" w:eastAsia="標楷體" w:hAnsi="Calibri" w:cs="Calibri" w:hint="eastAsia"/>
                    <w:u w:val="single"/>
                  </w:rPr>
                </w:rPrChange>
              </w:rPr>
              <w:t>的</w:t>
            </w:r>
            <w:r w:rsidRPr="003071CD">
              <w:rPr>
                <w:rFonts w:ascii="Calibri" w:eastAsia="標楷體" w:hAnsi="Calibri" w:cs="Calibri"/>
              </w:rPr>
              <w:t>題目要求</w:t>
            </w:r>
          </w:p>
        </w:tc>
        <w:tc>
          <w:tcPr>
            <w:tcW w:w="426" w:type="dxa"/>
          </w:tcPr>
          <w:p w14:paraId="29D2E346" w14:textId="689D2FB9" w:rsidR="007B2892" w:rsidRPr="003071CD" w:rsidRDefault="007B2892" w:rsidP="00EC4600">
            <w:pPr>
              <w:jc w:val="center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3</w:t>
            </w:r>
          </w:p>
        </w:tc>
        <w:tc>
          <w:tcPr>
            <w:tcW w:w="2126" w:type="dxa"/>
          </w:tcPr>
          <w:p w14:paraId="1A65CAAD" w14:textId="59F67BE5" w:rsidR="007B2892" w:rsidRPr="003071CD" w:rsidRDefault="007B289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描述</w:t>
            </w:r>
            <w:r w:rsidR="008B5F83">
              <w:rPr>
                <w:rFonts w:ascii="Calibri" w:eastAsia="標楷體" w:hAnsi="Calibri" w:cs="Calibri" w:hint="eastAsia"/>
              </w:rPr>
              <w:t>程式碼</w:t>
            </w:r>
            <w:r w:rsidR="008B5F83" w:rsidRPr="008B5F83">
              <w:rPr>
                <w:rFonts w:ascii="Calibri" w:eastAsia="標楷體" w:hAnsi="Calibri" w:cs="Calibri" w:hint="eastAsia"/>
                <w:u w:val="single"/>
                <w:rPrChange w:id="1038" w:author="鄭伯壎" w:date="2024-08-14T07:59:00Z">
                  <w:rPr>
                    <w:rFonts w:ascii="Calibri" w:eastAsia="標楷體" w:hAnsi="Calibri" w:cs="Calibri" w:hint="eastAsia"/>
                  </w:rPr>
                </w:rPrChange>
              </w:rPr>
              <w:t>所有</w:t>
            </w:r>
            <w:r w:rsidR="008B5F83">
              <w:rPr>
                <w:rFonts w:ascii="Calibri" w:eastAsia="標楷體" w:hAnsi="Calibri" w:cs="Calibri" w:hint="eastAsia"/>
              </w:rPr>
              <w:t>邏輯說明內容</w:t>
            </w:r>
          </w:p>
        </w:tc>
        <w:tc>
          <w:tcPr>
            <w:tcW w:w="425" w:type="dxa"/>
          </w:tcPr>
          <w:p w14:paraId="4E1D04F2" w14:textId="54CEC2A0" w:rsidR="007B2892" w:rsidRPr="003071CD" w:rsidRDefault="007B2892" w:rsidP="00EC4600">
            <w:pPr>
              <w:jc w:val="center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3</w:t>
            </w:r>
          </w:p>
        </w:tc>
        <w:tc>
          <w:tcPr>
            <w:tcW w:w="1843" w:type="dxa"/>
          </w:tcPr>
          <w:p w14:paraId="4A53974C" w14:textId="733EF8E0" w:rsidR="007B2892" w:rsidRPr="003071CD" w:rsidRDefault="008B5F83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程式</w:t>
            </w:r>
            <w:r w:rsidRPr="00375A9B">
              <w:rPr>
                <w:rFonts w:ascii="Calibri" w:eastAsia="標楷體" w:hAnsi="Calibri" w:cs="Calibri" w:hint="eastAsia"/>
                <w:u w:val="single"/>
                <w:rPrChange w:id="1039" w:author="鄭伯壎" w:date="2024-08-14T08:02:00Z">
                  <w:rPr>
                    <w:rFonts w:ascii="Calibri" w:eastAsia="標楷體" w:hAnsi="Calibri" w:cs="Calibri" w:hint="eastAsia"/>
                  </w:rPr>
                </w:rPrChange>
              </w:rPr>
              <w:t>碼編譯無誤</w:t>
            </w:r>
            <w:r>
              <w:rPr>
                <w:rFonts w:ascii="Calibri" w:eastAsia="標楷體" w:hAnsi="Calibri" w:cs="Calibri" w:hint="eastAsia"/>
              </w:rPr>
              <w:t>，但</w:t>
            </w:r>
            <w:r w:rsidRPr="00375A9B">
              <w:rPr>
                <w:rFonts w:ascii="Calibri" w:eastAsia="標楷體" w:hAnsi="Calibri" w:cs="Calibri" w:hint="eastAsia"/>
                <w:u w:val="single"/>
                <w:rPrChange w:id="1040" w:author="鄭伯壎" w:date="2024-08-14T08:02:00Z">
                  <w:rPr>
                    <w:rFonts w:ascii="Calibri" w:eastAsia="標楷體" w:hAnsi="Calibri" w:cs="Calibri" w:hint="eastAsia"/>
                  </w:rPr>
                </w:rPrChange>
              </w:rPr>
              <w:t>執行結果正確</w:t>
            </w:r>
          </w:p>
        </w:tc>
        <w:tc>
          <w:tcPr>
            <w:tcW w:w="425" w:type="dxa"/>
          </w:tcPr>
          <w:p w14:paraId="03E02138" w14:textId="35460557" w:rsidR="007B2892" w:rsidRPr="003071CD" w:rsidRDefault="007B2892" w:rsidP="00EC4600">
            <w:pPr>
              <w:jc w:val="center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3</w:t>
            </w:r>
          </w:p>
        </w:tc>
      </w:tr>
      <w:tr w:rsidR="007B2892" w:rsidRPr="003071CD" w14:paraId="551AC921" w14:textId="77777777" w:rsidTr="00EC4600">
        <w:trPr>
          <w:trHeight w:val="478"/>
        </w:trPr>
        <w:tc>
          <w:tcPr>
            <w:tcW w:w="704" w:type="dxa"/>
            <w:vMerge/>
          </w:tcPr>
          <w:p w14:paraId="35D00B60" w14:textId="77777777" w:rsidR="007B2892" w:rsidRPr="003071CD" w:rsidRDefault="007B289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268" w:type="dxa"/>
            <w:vMerge/>
          </w:tcPr>
          <w:p w14:paraId="09513593" w14:textId="77777777" w:rsidR="007B2892" w:rsidRPr="003071CD" w:rsidRDefault="007B289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126" w:type="dxa"/>
          </w:tcPr>
          <w:p w14:paraId="0B80F7C3" w14:textId="0EF325A2" w:rsidR="007B2892" w:rsidRPr="003071CD" w:rsidRDefault="007B289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正確理解</w:t>
            </w:r>
            <w:r w:rsidRPr="00375A9B">
              <w:rPr>
                <w:rFonts w:ascii="Calibri" w:eastAsia="標楷體" w:hAnsi="Calibri" w:cs="Calibri" w:hint="eastAsia"/>
                <w:u w:val="single"/>
                <w:rPrChange w:id="1041" w:author="鄭伯壎" w:date="2024-08-14T08:01:00Z">
                  <w:rPr>
                    <w:rFonts w:ascii="Calibri" w:eastAsia="標楷體" w:hAnsi="Calibri" w:cs="Calibri" w:hint="eastAsia"/>
                  </w:rPr>
                </w:rPrChange>
              </w:rPr>
              <w:t>部分</w:t>
            </w:r>
            <w:r w:rsidR="00375A9B" w:rsidRPr="00375A9B">
              <w:rPr>
                <w:rFonts w:ascii="Calibri" w:eastAsia="標楷體" w:hAnsi="Calibri" w:cs="Calibri"/>
                <w:u w:val="single"/>
                <w:rPrChange w:id="1042" w:author="鄭伯壎" w:date="2024-08-14T08:01:00Z">
                  <w:rPr>
                    <w:rFonts w:ascii="Calibri" w:eastAsia="標楷體" w:hAnsi="Calibri" w:cs="Calibri"/>
                  </w:rPr>
                </w:rPrChange>
              </w:rPr>
              <w:t>(</w:t>
            </w:r>
            <w:r w:rsidR="00375A9B" w:rsidRPr="00375A9B">
              <w:rPr>
                <w:rFonts w:ascii="Calibri" w:eastAsia="標楷體" w:hAnsi="Calibri" w:cs="Calibri" w:hint="eastAsia"/>
                <w:u w:val="single"/>
                <w:rPrChange w:id="1043" w:author="鄭伯壎" w:date="2024-08-14T08:01:00Z">
                  <w:rPr>
                    <w:rFonts w:ascii="Calibri" w:eastAsia="標楷體" w:hAnsi="Calibri" w:cs="Calibri" w:hint="eastAsia"/>
                  </w:rPr>
                </w:rPrChange>
              </w:rPr>
              <w:t>約</w:t>
            </w:r>
            <w:r w:rsidR="00375A9B" w:rsidRPr="00375A9B">
              <w:rPr>
                <w:rFonts w:ascii="Calibri" w:eastAsia="標楷體" w:hAnsi="Calibri" w:cs="Calibri"/>
                <w:u w:val="single"/>
                <w:rPrChange w:id="1044" w:author="鄭伯壎" w:date="2024-08-14T08:01:00Z">
                  <w:rPr>
                    <w:rFonts w:ascii="Calibri" w:eastAsia="標楷體" w:hAnsi="Calibri" w:cs="Calibri"/>
                  </w:rPr>
                </w:rPrChange>
              </w:rPr>
              <w:t>60%)</w:t>
            </w:r>
            <w:r w:rsidR="00375A9B" w:rsidRPr="00EC4600">
              <w:rPr>
                <w:rFonts w:ascii="Calibri" w:eastAsia="標楷體" w:hAnsi="Calibri" w:cs="Calibri" w:hint="eastAsia"/>
              </w:rPr>
              <w:t>的</w:t>
            </w:r>
            <w:r w:rsidRPr="003071CD">
              <w:rPr>
                <w:rFonts w:ascii="Calibri" w:eastAsia="標楷體" w:hAnsi="Calibri" w:cs="Calibri"/>
              </w:rPr>
              <w:t>題目要求</w:t>
            </w:r>
            <w:r>
              <w:rPr>
                <w:rFonts w:ascii="Calibri" w:eastAsia="標楷體" w:hAnsi="Calibri" w:cs="Calibri" w:hint="eastAsia"/>
              </w:rPr>
              <w:t>，</w:t>
            </w:r>
            <w:r w:rsidR="00375A9B" w:rsidRPr="003071CD">
              <w:rPr>
                <w:rFonts w:ascii="Calibri" w:eastAsia="標楷體" w:hAnsi="Calibri" w:cs="Calibri"/>
              </w:rPr>
              <w:t xml:space="preserve"> </w:t>
            </w:r>
          </w:p>
        </w:tc>
        <w:tc>
          <w:tcPr>
            <w:tcW w:w="426" w:type="dxa"/>
          </w:tcPr>
          <w:p w14:paraId="6DAD9F85" w14:textId="0A514F4C" w:rsidR="007B2892" w:rsidRPr="003071CD" w:rsidRDefault="007B2892" w:rsidP="00EC4600">
            <w:pPr>
              <w:jc w:val="center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2</w:t>
            </w:r>
          </w:p>
        </w:tc>
        <w:tc>
          <w:tcPr>
            <w:tcW w:w="2126" w:type="dxa"/>
          </w:tcPr>
          <w:p w14:paraId="38CDAD8C" w14:textId="6F59B733" w:rsidR="007B2892" w:rsidRPr="003071CD" w:rsidRDefault="008B5F83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描述</w:t>
            </w:r>
            <w:r>
              <w:rPr>
                <w:rFonts w:ascii="Calibri" w:eastAsia="標楷體" w:hAnsi="Calibri" w:cs="Calibri" w:hint="eastAsia"/>
              </w:rPr>
              <w:t>程式碼</w:t>
            </w:r>
            <w:r>
              <w:rPr>
                <w:rFonts w:ascii="Calibri" w:eastAsia="標楷體" w:hAnsi="Calibri" w:cs="Calibri" w:hint="eastAsia"/>
                <w:u w:val="single"/>
              </w:rPr>
              <w:t>部分</w:t>
            </w:r>
            <w:r>
              <w:rPr>
                <w:rFonts w:ascii="Calibri" w:eastAsia="標楷體" w:hAnsi="Calibri" w:cs="Calibri" w:hint="eastAsia"/>
                <w:u w:val="single"/>
              </w:rPr>
              <w:t>(</w:t>
            </w:r>
            <w:r>
              <w:rPr>
                <w:rFonts w:ascii="Calibri" w:eastAsia="標楷體" w:hAnsi="Calibri" w:cs="Calibri" w:hint="eastAsia"/>
                <w:u w:val="single"/>
              </w:rPr>
              <w:t>約</w:t>
            </w:r>
            <w:r>
              <w:rPr>
                <w:rFonts w:ascii="Calibri" w:eastAsia="標楷體" w:hAnsi="Calibri" w:cs="Calibri" w:hint="eastAsia"/>
                <w:u w:val="single"/>
              </w:rPr>
              <w:t>6</w:t>
            </w:r>
            <w:r>
              <w:rPr>
                <w:rFonts w:ascii="Calibri" w:eastAsia="標楷體" w:hAnsi="Calibri" w:cs="Calibri"/>
                <w:u w:val="single"/>
              </w:rPr>
              <w:t>0%)</w:t>
            </w:r>
            <w:r>
              <w:rPr>
                <w:rFonts w:ascii="Calibri" w:eastAsia="標楷體" w:hAnsi="Calibri" w:cs="Calibri" w:hint="eastAsia"/>
              </w:rPr>
              <w:t>邏輯說明內容</w:t>
            </w:r>
          </w:p>
        </w:tc>
        <w:tc>
          <w:tcPr>
            <w:tcW w:w="425" w:type="dxa"/>
          </w:tcPr>
          <w:p w14:paraId="4587B3FE" w14:textId="4BEEF76B" w:rsidR="007B2892" w:rsidRPr="003071CD" w:rsidRDefault="007B2892" w:rsidP="00EC4600">
            <w:pPr>
              <w:jc w:val="center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2</w:t>
            </w:r>
          </w:p>
        </w:tc>
        <w:tc>
          <w:tcPr>
            <w:tcW w:w="1843" w:type="dxa"/>
          </w:tcPr>
          <w:p w14:paraId="0210F2D7" w14:textId="427D9138" w:rsidR="007B2892" w:rsidRPr="003071CD" w:rsidRDefault="007B289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程式碼</w:t>
            </w:r>
            <w:r w:rsidRPr="00375A9B">
              <w:rPr>
                <w:rFonts w:ascii="Calibri" w:eastAsia="標楷體" w:hAnsi="Calibri" w:cs="Calibri" w:hint="eastAsia"/>
                <w:u w:val="single"/>
                <w:rPrChange w:id="1045" w:author="鄭伯壎" w:date="2024-08-14T08:02:00Z">
                  <w:rPr>
                    <w:rFonts w:ascii="Calibri" w:eastAsia="標楷體" w:hAnsi="Calibri" w:cs="Calibri" w:hint="eastAsia"/>
                  </w:rPr>
                </w:rPrChange>
              </w:rPr>
              <w:t>編譯無誤</w:t>
            </w:r>
            <w:r>
              <w:rPr>
                <w:rFonts w:ascii="Calibri" w:eastAsia="標楷體" w:hAnsi="Calibri" w:cs="Calibri" w:hint="eastAsia"/>
              </w:rPr>
              <w:t>，但</w:t>
            </w:r>
            <w:r w:rsidRPr="00375A9B">
              <w:rPr>
                <w:rFonts w:ascii="Calibri" w:eastAsia="標楷體" w:hAnsi="Calibri" w:cs="Calibri" w:hint="eastAsia"/>
                <w:u w:val="single"/>
                <w:rPrChange w:id="1046" w:author="鄭伯壎" w:date="2024-08-14T08:03:00Z">
                  <w:rPr>
                    <w:rFonts w:ascii="Calibri" w:eastAsia="標楷體" w:hAnsi="Calibri" w:cs="Calibri" w:hint="eastAsia"/>
                  </w:rPr>
                </w:rPrChange>
              </w:rPr>
              <w:t>執行</w:t>
            </w:r>
            <w:r w:rsidR="008B5F83" w:rsidRPr="00375A9B">
              <w:rPr>
                <w:rFonts w:ascii="Calibri" w:eastAsia="標楷體" w:hAnsi="Calibri" w:cs="Calibri" w:hint="eastAsia"/>
                <w:u w:val="single"/>
                <w:rPrChange w:id="1047" w:author="鄭伯壎" w:date="2024-08-14T08:03:00Z">
                  <w:rPr>
                    <w:rFonts w:ascii="Calibri" w:eastAsia="標楷體" w:hAnsi="Calibri" w:cs="Calibri" w:hint="eastAsia"/>
                  </w:rPr>
                </w:rPrChange>
              </w:rPr>
              <w:t>結果有誤</w:t>
            </w:r>
          </w:p>
        </w:tc>
        <w:tc>
          <w:tcPr>
            <w:tcW w:w="425" w:type="dxa"/>
          </w:tcPr>
          <w:p w14:paraId="5F40D43B" w14:textId="0C4EBFB9" w:rsidR="007B2892" w:rsidRPr="003071CD" w:rsidRDefault="007B2892" w:rsidP="00EC4600">
            <w:pPr>
              <w:jc w:val="center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2</w:t>
            </w:r>
          </w:p>
        </w:tc>
      </w:tr>
      <w:tr w:rsidR="007B2892" w:rsidRPr="003071CD" w14:paraId="3D4F65ED" w14:textId="77777777" w:rsidTr="00EC4600">
        <w:trPr>
          <w:trHeight w:val="154"/>
        </w:trPr>
        <w:tc>
          <w:tcPr>
            <w:tcW w:w="704" w:type="dxa"/>
            <w:vMerge/>
          </w:tcPr>
          <w:p w14:paraId="7FA2E4D4" w14:textId="77777777" w:rsidR="007B2892" w:rsidRPr="003071CD" w:rsidRDefault="007B289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268" w:type="dxa"/>
            <w:vMerge/>
          </w:tcPr>
          <w:p w14:paraId="2731A429" w14:textId="77777777" w:rsidR="007B2892" w:rsidRPr="003071CD" w:rsidRDefault="007B2892" w:rsidP="00EC4600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126" w:type="dxa"/>
          </w:tcPr>
          <w:p w14:paraId="36737836" w14:textId="23B487EA" w:rsidR="007B2892" w:rsidRPr="003071CD" w:rsidRDefault="007B289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正確理解</w:t>
            </w:r>
            <w:r w:rsidR="00375A9B" w:rsidRPr="00EC4600">
              <w:rPr>
                <w:rFonts w:ascii="Calibri" w:eastAsia="標楷體" w:hAnsi="Calibri" w:cs="Calibri" w:hint="eastAsia"/>
                <w:u w:val="single"/>
              </w:rPr>
              <w:t>部分</w:t>
            </w:r>
            <w:r w:rsidR="00375A9B" w:rsidRPr="00EC4600">
              <w:rPr>
                <w:rFonts w:ascii="Calibri" w:eastAsia="標楷體" w:hAnsi="Calibri" w:cs="Calibri" w:hint="eastAsia"/>
                <w:u w:val="single"/>
              </w:rPr>
              <w:t>(</w:t>
            </w:r>
            <w:r w:rsidR="00375A9B" w:rsidRPr="00EC4600">
              <w:rPr>
                <w:rFonts w:ascii="Calibri" w:eastAsia="標楷體" w:hAnsi="Calibri" w:cs="Calibri" w:hint="eastAsia"/>
                <w:u w:val="single"/>
              </w:rPr>
              <w:t>約</w:t>
            </w:r>
            <w:r w:rsidR="00375A9B">
              <w:rPr>
                <w:rFonts w:ascii="Calibri" w:eastAsia="標楷體" w:hAnsi="Calibri" w:cs="Calibri" w:hint="eastAsia"/>
                <w:u w:val="single"/>
              </w:rPr>
              <w:t>3</w:t>
            </w:r>
            <w:r w:rsidR="00375A9B" w:rsidRPr="00EC4600">
              <w:rPr>
                <w:rFonts w:ascii="Calibri" w:eastAsia="標楷體" w:hAnsi="Calibri" w:cs="Calibri"/>
                <w:u w:val="single"/>
              </w:rPr>
              <w:t>0%)</w:t>
            </w:r>
            <w:r w:rsidR="00375A9B" w:rsidRPr="00EC4600">
              <w:rPr>
                <w:rFonts w:ascii="Calibri" w:eastAsia="標楷體" w:hAnsi="Calibri" w:cs="Calibri" w:hint="eastAsia"/>
              </w:rPr>
              <w:t>的</w:t>
            </w:r>
            <w:r w:rsidRPr="003071CD">
              <w:rPr>
                <w:rFonts w:ascii="Calibri" w:eastAsia="標楷體" w:hAnsi="Calibri" w:cs="Calibri"/>
              </w:rPr>
              <w:t>題目要求</w:t>
            </w:r>
          </w:p>
        </w:tc>
        <w:tc>
          <w:tcPr>
            <w:tcW w:w="426" w:type="dxa"/>
          </w:tcPr>
          <w:p w14:paraId="06D775C1" w14:textId="60C4B6ED" w:rsidR="007B2892" w:rsidRPr="003071CD" w:rsidRDefault="007B2892" w:rsidP="00EC4600">
            <w:pPr>
              <w:jc w:val="center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1</w:t>
            </w:r>
          </w:p>
        </w:tc>
        <w:tc>
          <w:tcPr>
            <w:tcW w:w="2126" w:type="dxa"/>
          </w:tcPr>
          <w:p w14:paraId="12CD2131" w14:textId="12277EDF" w:rsidR="007B2892" w:rsidRPr="003071CD" w:rsidRDefault="008B5F83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描述</w:t>
            </w:r>
            <w:r>
              <w:rPr>
                <w:rFonts w:ascii="Calibri" w:eastAsia="標楷體" w:hAnsi="Calibri" w:cs="Calibri" w:hint="eastAsia"/>
              </w:rPr>
              <w:t>程式碼</w:t>
            </w:r>
            <w:r>
              <w:rPr>
                <w:rFonts w:ascii="Calibri" w:eastAsia="標楷體" w:hAnsi="Calibri" w:cs="Calibri" w:hint="eastAsia"/>
                <w:u w:val="single"/>
              </w:rPr>
              <w:t>部分</w:t>
            </w:r>
            <w:r>
              <w:rPr>
                <w:rFonts w:ascii="Calibri" w:eastAsia="標楷體" w:hAnsi="Calibri" w:cs="Calibri" w:hint="eastAsia"/>
                <w:u w:val="single"/>
              </w:rPr>
              <w:t>(</w:t>
            </w:r>
            <w:r>
              <w:rPr>
                <w:rFonts w:ascii="Calibri" w:eastAsia="標楷體" w:hAnsi="Calibri" w:cs="Calibri" w:hint="eastAsia"/>
                <w:u w:val="single"/>
              </w:rPr>
              <w:t>約</w:t>
            </w:r>
            <w:r>
              <w:rPr>
                <w:rFonts w:ascii="Calibri" w:eastAsia="標楷體" w:hAnsi="Calibri" w:cs="Calibri" w:hint="eastAsia"/>
                <w:u w:val="single"/>
              </w:rPr>
              <w:t>3</w:t>
            </w:r>
            <w:r>
              <w:rPr>
                <w:rFonts w:ascii="Calibri" w:eastAsia="標楷體" w:hAnsi="Calibri" w:cs="Calibri"/>
                <w:u w:val="single"/>
              </w:rPr>
              <w:t>0%)</w:t>
            </w:r>
            <w:r>
              <w:rPr>
                <w:rFonts w:ascii="Calibri" w:eastAsia="標楷體" w:hAnsi="Calibri" w:cs="Calibri" w:hint="eastAsia"/>
              </w:rPr>
              <w:t>邏輯說明內容</w:t>
            </w:r>
          </w:p>
        </w:tc>
        <w:tc>
          <w:tcPr>
            <w:tcW w:w="425" w:type="dxa"/>
          </w:tcPr>
          <w:p w14:paraId="627F117E" w14:textId="5344CBC6" w:rsidR="007B2892" w:rsidRPr="003071CD" w:rsidRDefault="007B2892" w:rsidP="00EC4600">
            <w:pPr>
              <w:jc w:val="center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1</w:t>
            </w:r>
          </w:p>
        </w:tc>
        <w:tc>
          <w:tcPr>
            <w:tcW w:w="1843" w:type="dxa"/>
          </w:tcPr>
          <w:p w14:paraId="3FCEED8F" w14:textId="0096A9EB" w:rsidR="007B2892" w:rsidRPr="003071CD" w:rsidRDefault="007B2892" w:rsidP="00EC4600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程式碼</w:t>
            </w:r>
            <w:r w:rsidRPr="00375A9B">
              <w:rPr>
                <w:rFonts w:ascii="Calibri" w:eastAsia="標楷體" w:hAnsi="Calibri" w:cs="Calibri" w:hint="eastAsia"/>
                <w:u w:val="single"/>
                <w:rPrChange w:id="1048" w:author="鄭伯壎" w:date="2024-08-14T08:02:00Z">
                  <w:rPr>
                    <w:rFonts w:ascii="Calibri" w:eastAsia="標楷體" w:hAnsi="Calibri" w:cs="Calibri" w:hint="eastAsia"/>
                  </w:rPr>
                </w:rPrChange>
              </w:rPr>
              <w:t>編譯無誤</w:t>
            </w:r>
            <w:r>
              <w:rPr>
                <w:rFonts w:ascii="Calibri" w:eastAsia="標楷體" w:hAnsi="Calibri" w:cs="Calibri" w:hint="eastAsia"/>
              </w:rPr>
              <w:t>，但</w:t>
            </w:r>
            <w:r w:rsidRPr="00375A9B">
              <w:rPr>
                <w:rFonts w:ascii="Calibri" w:eastAsia="標楷體" w:hAnsi="Calibri" w:cs="Calibri" w:hint="eastAsia"/>
                <w:u w:val="single"/>
                <w:rPrChange w:id="1049" w:author="鄭伯壎" w:date="2024-08-14T08:02:00Z">
                  <w:rPr>
                    <w:rFonts w:ascii="Calibri" w:eastAsia="標楷體" w:hAnsi="Calibri" w:cs="Calibri" w:hint="eastAsia"/>
                  </w:rPr>
                </w:rPrChange>
              </w:rPr>
              <w:t>無法執行</w:t>
            </w:r>
          </w:p>
        </w:tc>
        <w:tc>
          <w:tcPr>
            <w:tcW w:w="425" w:type="dxa"/>
          </w:tcPr>
          <w:p w14:paraId="007C582D" w14:textId="0B41975F" w:rsidR="007B2892" w:rsidRPr="003071CD" w:rsidRDefault="007B2892" w:rsidP="00EC4600">
            <w:pPr>
              <w:jc w:val="center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1</w:t>
            </w:r>
          </w:p>
        </w:tc>
      </w:tr>
      <w:tr w:rsidR="007B2892" w:rsidRPr="003071CD" w14:paraId="713DA615" w14:textId="77777777" w:rsidTr="00EC4600">
        <w:trPr>
          <w:trHeight w:val="154"/>
        </w:trPr>
        <w:tc>
          <w:tcPr>
            <w:tcW w:w="704" w:type="dxa"/>
            <w:vMerge/>
          </w:tcPr>
          <w:p w14:paraId="3F3C32BC" w14:textId="77777777" w:rsidR="007B2892" w:rsidRPr="003071CD" w:rsidRDefault="007B2892" w:rsidP="007B2892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268" w:type="dxa"/>
            <w:vMerge/>
          </w:tcPr>
          <w:p w14:paraId="03733AA1" w14:textId="77777777" w:rsidR="007B2892" w:rsidRPr="003071CD" w:rsidRDefault="007B2892" w:rsidP="007B2892">
            <w:pPr>
              <w:jc w:val="both"/>
              <w:rPr>
                <w:rFonts w:ascii="Calibri" w:eastAsia="標楷體" w:hAnsi="Calibri" w:cs="Calibri"/>
              </w:rPr>
            </w:pPr>
          </w:p>
        </w:tc>
        <w:tc>
          <w:tcPr>
            <w:tcW w:w="2126" w:type="dxa"/>
          </w:tcPr>
          <w:p w14:paraId="769CEE47" w14:textId="1A88A118" w:rsidR="007B2892" w:rsidRPr="003071CD" w:rsidRDefault="007B2892" w:rsidP="007B2892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無法理解題目要求</w:t>
            </w:r>
          </w:p>
        </w:tc>
        <w:tc>
          <w:tcPr>
            <w:tcW w:w="426" w:type="dxa"/>
          </w:tcPr>
          <w:p w14:paraId="7D6E180B" w14:textId="1248CA30" w:rsidR="007B2892" w:rsidRDefault="007B2892" w:rsidP="007B2892">
            <w:pPr>
              <w:jc w:val="center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0</w:t>
            </w:r>
          </w:p>
        </w:tc>
        <w:tc>
          <w:tcPr>
            <w:tcW w:w="2126" w:type="dxa"/>
          </w:tcPr>
          <w:p w14:paraId="039D60C0" w14:textId="30DF92F6" w:rsidR="007B2892" w:rsidRPr="003071CD" w:rsidRDefault="007B2892" w:rsidP="007B2892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沒有描述</w:t>
            </w:r>
            <w:r w:rsidR="00375A9B">
              <w:rPr>
                <w:rFonts w:ascii="Calibri" w:eastAsia="標楷體" w:hAnsi="Calibri" w:cs="Calibri" w:hint="eastAsia"/>
              </w:rPr>
              <w:t>程式碼邏輯說明內容</w:t>
            </w:r>
          </w:p>
        </w:tc>
        <w:tc>
          <w:tcPr>
            <w:tcW w:w="425" w:type="dxa"/>
          </w:tcPr>
          <w:p w14:paraId="479557E0" w14:textId="088D40D7" w:rsidR="007B2892" w:rsidRDefault="007B2892" w:rsidP="007B2892">
            <w:pPr>
              <w:jc w:val="center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0</w:t>
            </w:r>
          </w:p>
        </w:tc>
        <w:tc>
          <w:tcPr>
            <w:tcW w:w="1843" w:type="dxa"/>
          </w:tcPr>
          <w:p w14:paraId="47591A12" w14:textId="2359F975" w:rsidR="007B2892" w:rsidRPr="003071CD" w:rsidRDefault="007B2892" w:rsidP="007B2892">
            <w:pPr>
              <w:jc w:val="both"/>
              <w:rPr>
                <w:rFonts w:ascii="Calibri" w:eastAsia="標楷體" w:hAnsi="Calibri" w:cs="Calibri"/>
              </w:rPr>
            </w:pPr>
            <w:r w:rsidRPr="003071CD">
              <w:rPr>
                <w:rFonts w:ascii="Calibri" w:eastAsia="標楷體" w:hAnsi="Calibri" w:cs="Calibri"/>
              </w:rPr>
              <w:t>程式碼</w:t>
            </w:r>
            <w:r w:rsidRPr="00375A9B">
              <w:rPr>
                <w:rFonts w:ascii="Calibri" w:eastAsia="標楷體" w:hAnsi="Calibri" w:cs="Calibri" w:hint="eastAsia"/>
                <w:u w:val="single"/>
                <w:rPrChange w:id="1050" w:author="鄭伯壎" w:date="2024-08-14T08:02:00Z">
                  <w:rPr>
                    <w:rFonts w:ascii="Calibri" w:eastAsia="標楷體" w:hAnsi="Calibri" w:cs="Calibri" w:hint="eastAsia"/>
                  </w:rPr>
                </w:rPrChange>
              </w:rPr>
              <w:t>編譯有錯誤</w:t>
            </w:r>
            <w:r>
              <w:rPr>
                <w:rFonts w:ascii="Calibri" w:eastAsia="標楷體" w:hAnsi="Calibri" w:cs="Calibri" w:hint="eastAsia"/>
              </w:rPr>
              <w:t>，</w:t>
            </w:r>
            <w:r w:rsidRPr="00375A9B">
              <w:rPr>
                <w:rFonts w:ascii="Calibri" w:eastAsia="標楷體" w:hAnsi="Calibri" w:cs="Calibri" w:hint="eastAsia"/>
                <w:u w:val="single"/>
                <w:rPrChange w:id="1051" w:author="鄭伯壎" w:date="2024-08-14T08:02:00Z">
                  <w:rPr>
                    <w:rFonts w:ascii="Calibri" w:eastAsia="標楷體" w:hAnsi="Calibri" w:cs="Calibri" w:hint="eastAsia"/>
                  </w:rPr>
                </w:rPrChange>
              </w:rPr>
              <w:t>無法執行</w:t>
            </w:r>
          </w:p>
        </w:tc>
        <w:tc>
          <w:tcPr>
            <w:tcW w:w="425" w:type="dxa"/>
          </w:tcPr>
          <w:p w14:paraId="4049FB62" w14:textId="08F9C481" w:rsidR="007B2892" w:rsidRDefault="007B2892" w:rsidP="007B2892">
            <w:pPr>
              <w:jc w:val="center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0</w:t>
            </w:r>
          </w:p>
        </w:tc>
      </w:tr>
    </w:tbl>
    <w:p w14:paraId="5E460FDF" w14:textId="1D039BBC" w:rsidR="003740E7" w:rsidRDefault="003740E7" w:rsidP="00812AD1"/>
    <w:p w14:paraId="7DDF7F56" w14:textId="77777777" w:rsidR="007973CB" w:rsidRDefault="007973CB">
      <w:pPr>
        <w:pStyle w:val="a9"/>
        <w:numPr>
          <w:ilvl w:val="0"/>
          <w:numId w:val="6"/>
        </w:numPr>
        <w:rPr>
          <w:rFonts w:ascii="標楷體" w:eastAsia="標楷體" w:hAnsi="標楷體"/>
        </w:rPr>
        <w:pPrChange w:id="1052" w:author="鄭伯壎" w:date="2024-08-14T08:07:00Z">
          <w:pPr>
            <w:pStyle w:val="a9"/>
            <w:numPr>
              <w:numId w:val="7"/>
            </w:numPr>
            <w:ind w:left="960" w:hanging="480"/>
          </w:pPr>
        </w:pPrChange>
      </w:pPr>
      <w:r>
        <w:rPr>
          <w:rFonts w:ascii="標楷體" w:eastAsia="標楷體" w:hAnsi="標楷體" w:hint="eastAsia"/>
        </w:rPr>
        <w:t>其他叮嚀</w:t>
      </w:r>
    </w:p>
    <w:p w14:paraId="373F3362" w14:textId="7DFD4FB1" w:rsidR="007712AA" w:rsidRDefault="007712AA" w:rsidP="007973CB">
      <w:pPr>
        <w:pStyle w:val="a9"/>
        <w:numPr>
          <w:ilvl w:val="1"/>
          <w:numId w:val="7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請盡速再改一版給我看喔~~~最好是一天以內~~~</w:t>
      </w:r>
    </w:p>
    <w:p w14:paraId="0224FA63" w14:textId="253682A8" w:rsidR="007973CB" w:rsidRDefault="007973CB" w:rsidP="007973CB">
      <w:pPr>
        <w:pStyle w:val="a9"/>
        <w:numPr>
          <w:ilvl w:val="1"/>
          <w:numId w:val="7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請記得，G</w:t>
      </w:r>
      <w:r>
        <w:rPr>
          <w:rFonts w:ascii="標楷體" w:eastAsia="標楷體" w:hAnsi="標楷體"/>
        </w:rPr>
        <w:t>arbage in, Garbage out</w:t>
      </w:r>
      <w:r>
        <w:rPr>
          <w:rFonts w:ascii="標楷體" w:eastAsia="標楷體" w:hAnsi="標楷體" w:hint="eastAsia"/>
        </w:rPr>
        <w:t>；很多事情在一開始就要規劃好，否則就會發生類似的狀況，還需要回頭修改原本的設計內容，導致大家都很費心費力，也延宕了時程；所以類似的設計需要你花點心思處理。</w:t>
      </w:r>
    </w:p>
    <w:p w14:paraId="5638361D" w14:textId="389E2BCF" w:rsidR="00DF2A3A" w:rsidRDefault="00846EC2" w:rsidP="00846EC2">
      <w:pPr>
        <w:pStyle w:val="a9"/>
        <w:numPr>
          <w:ilvl w:val="1"/>
          <w:numId w:val="7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請記得，</w:t>
      </w:r>
      <w:r w:rsidR="00DF2A3A">
        <w:rPr>
          <w:rFonts w:ascii="標楷體" w:eastAsia="標楷體" w:hAnsi="標楷體" w:hint="eastAsia"/>
        </w:rPr>
        <w:t>不要妄自菲薄，成功或許有捷徑，但我卻鮮少遇到捷徑，</w:t>
      </w:r>
      <w:r>
        <w:rPr>
          <w:rFonts w:ascii="標楷體" w:eastAsia="標楷體" w:hAnsi="標楷體" w:hint="eastAsia"/>
        </w:rPr>
        <w:t>所以還是要腳踏實</w:t>
      </w:r>
      <w:r>
        <w:rPr>
          <w:rFonts w:ascii="標楷體" w:eastAsia="標楷體" w:hAnsi="標楷體" w:hint="eastAsia"/>
        </w:rPr>
        <w:lastRenderedPageBreak/>
        <w:t>地好好做人、做事、做研究等等。</w:t>
      </w:r>
    </w:p>
    <w:p w14:paraId="27037A72" w14:textId="3A5E530A" w:rsidR="00846EC2" w:rsidRDefault="00846EC2" w:rsidP="00846EC2">
      <w:pPr>
        <w:pStyle w:val="a9"/>
        <w:numPr>
          <w:ilvl w:val="1"/>
          <w:numId w:val="7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您很優秀，成績也維持得很好，希望您的目前的學習可以為您日後的成長提供一些必要的養分，激發出你的潛能，繼續發揮你的戰力，我與立偉老師都會在旁邊一起鼓勵大家的，一定要加油。</w:t>
      </w:r>
    </w:p>
    <w:p w14:paraId="2E7A37B1" w14:textId="77777777" w:rsidR="007973CB" w:rsidRPr="007973CB" w:rsidRDefault="007973CB" w:rsidP="00812AD1"/>
    <w:p w14:paraId="6B5BBB9A" w14:textId="77777777" w:rsidR="003740E7" w:rsidRPr="00A75711" w:rsidRDefault="003740E7" w:rsidP="00812AD1"/>
    <w:sectPr w:rsidR="003740E7" w:rsidRPr="00A75711" w:rsidSect="0040102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33500" w14:textId="77777777" w:rsidR="00F76D35" w:rsidRDefault="00F76D35" w:rsidP="004935DE">
      <w:pPr>
        <w:spacing w:after="0" w:line="240" w:lineRule="auto"/>
      </w:pPr>
      <w:r>
        <w:separator/>
      </w:r>
    </w:p>
  </w:endnote>
  <w:endnote w:type="continuationSeparator" w:id="0">
    <w:p w14:paraId="56EEC559" w14:textId="77777777" w:rsidR="00F76D35" w:rsidRDefault="00F76D35" w:rsidP="00493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9074B" w14:textId="77777777" w:rsidR="00F76D35" w:rsidRDefault="00F76D35" w:rsidP="004935DE">
      <w:pPr>
        <w:spacing w:after="0" w:line="240" w:lineRule="auto"/>
      </w:pPr>
      <w:r>
        <w:separator/>
      </w:r>
    </w:p>
  </w:footnote>
  <w:footnote w:type="continuationSeparator" w:id="0">
    <w:p w14:paraId="7A4D3B23" w14:textId="77777777" w:rsidR="00F76D35" w:rsidRDefault="00F76D35" w:rsidP="00493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2FB5"/>
    <w:multiLevelType w:val="hybridMultilevel"/>
    <w:tmpl w:val="D338BDCC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CBA3EAE"/>
    <w:multiLevelType w:val="hybridMultilevel"/>
    <w:tmpl w:val="A874EE72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06613C0"/>
    <w:multiLevelType w:val="hybridMultilevel"/>
    <w:tmpl w:val="4CEA26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6AC2906"/>
    <w:multiLevelType w:val="hybridMultilevel"/>
    <w:tmpl w:val="251AC2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9D26802">
      <w:start w:val="2"/>
      <w:numFmt w:val="upperLetter"/>
      <w:lvlText w:val="%2."/>
      <w:lvlJc w:val="left"/>
      <w:pPr>
        <w:ind w:left="960" w:hanging="480"/>
      </w:pPr>
      <w:rPr>
        <w:rFonts w:hint="eastAsia"/>
        <w:lang w:val="en-US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7712547"/>
    <w:multiLevelType w:val="hybridMultilevel"/>
    <w:tmpl w:val="A8F2C9D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F735C49"/>
    <w:multiLevelType w:val="hybridMultilevel"/>
    <w:tmpl w:val="53CC178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DA25806"/>
    <w:multiLevelType w:val="hybridMultilevel"/>
    <w:tmpl w:val="6C4E7AA8"/>
    <w:lvl w:ilvl="0" w:tplc="04090017">
      <w:start w:val="1"/>
      <w:numFmt w:val="ideographLegal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5E00B9D"/>
    <w:multiLevelType w:val="hybridMultilevel"/>
    <w:tmpl w:val="106660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9D26802">
      <w:start w:val="2"/>
      <w:numFmt w:val="upperLetter"/>
      <w:lvlText w:val="%2."/>
      <w:lvlJc w:val="left"/>
      <w:pPr>
        <w:ind w:left="960" w:hanging="480"/>
      </w:pPr>
      <w:rPr>
        <w:rFonts w:hint="eastAsia"/>
        <w:lang w:val="en-US"/>
      </w:rPr>
    </w:lvl>
    <w:lvl w:ilvl="2" w:tplc="E4AE84AE">
      <w:start w:val="1"/>
      <w:numFmt w:val="lowerLetter"/>
      <w:lvlText w:val="%3."/>
      <w:lvlJc w:val="righ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661B5D"/>
    <w:multiLevelType w:val="hybridMultilevel"/>
    <w:tmpl w:val="0B06297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BA56713"/>
    <w:multiLevelType w:val="hybridMultilevel"/>
    <w:tmpl w:val="013A6B2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33C25DE"/>
    <w:multiLevelType w:val="hybridMultilevel"/>
    <w:tmpl w:val="CA56EC9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830974974">
    <w:abstractNumId w:val="8"/>
  </w:num>
  <w:num w:numId="2" w16cid:durableId="1313825855">
    <w:abstractNumId w:val="6"/>
  </w:num>
  <w:num w:numId="3" w16cid:durableId="245000372">
    <w:abstractNumId w:val="0"/>
  </w:num>
  <w:num w:numId="4" w16cid:durableId="1949239588">
    <w:abstractNumId w:val="1"/>
  </w:num>
  <w:num w:numId="5" w16cid:durableId="804586175">
    <w:abstractNumId w:val="2"/>
  </w:num>
  <w:num w:numId="6" w16cid:durableId="942884523">
    <w:abstractNumId w:val="4"/>
  </w:num>
  <w:num w:numId="7" w16cid:durableId="758065686">
    <w:abstractNumId w:val="5"/>
  </w:num>
  <w:num w:numId="8" w16cid:durableId="46531028">
    <w:abstractNumId w:val="7"/>
  </w:num>
  <w:num w:numId="9" w16cid:durableId="1994483593">
    <w:abstractNumId w:val="10"/>
  </w:num>
  <w:num w:numId="10" w16cid:durableId="786775565">
    <w:abstractNumId w:val="9"/>
  </w:num>
  <w:num w:numId="11" w16cid:durableId="68166144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u-Kun Tsai">
    <w15:presenceInfo w15:providerId="Windows Live" w15:userId="ba71f187f6b6a88f"/>
  </w15:person>
  <w15:person w15:author="鄭伯壎">
    <w15:presenceInfo w15:providerId="AD" w15:userId="S::B30119@itri.org.tw::1990717c-f809-4124-9f6b-56d70ccdc5e3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96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B2"/>
    <w:rsid w:val="00030991"/>
    <w:rsid w:val="00032377"/>
    <w:rsid w:val="00037B17"/>
    <w:rsid w:val="00037EDD"/>
    <w:rsid w:val="000C125A"/>
    <w:rsid w:val="00102091"/>
    <w:rsid w:val="0014264D"/>
    <w:rsid w:val="00173DE4"/>
    <w:rsid w:val="0018131D"/>
    <w:rsid w:val="00194B57"/>
    <w:rsid w:val="001C6B4E"/>
    <w:rsid w:val="001F10A9"/>
    <w:rsid w:val="00232CBF"/>
    <w:rsid w:val="00234924"/>
    <w:rsid w:val="00242EBA"/>
    <w:rsid w:val="00252BF9"/>
    <w:rsid w:val="00277159"/>
    <w:rsid w:val="0028525F"/>
    <w:rsid w:val="002A4A1A"/>
    <w:rsid w:val="002B54D6"/>
    <w:rsid w:val="002E53B2"/>
    <w:rsid w:val="00303DB2"/>
    <w:rsid w:val="003071CD"/>
    <w:rsid w:val="003318CB"/>
    <w:rsid w:val="00340044"/>
    <w:rsid w:val="003661AE"/>
    <w:rsid w:val="003740E7"/>
    <w:rsid w:val="00375A9B"/>
    <w:rsid w:val="00394045"/>
    <w:rsid w:val="003A317C"/>
    <w:rsid w:val="003B0F0E"/>
    <w:rsid w:val="003B36A6"/>
    <w:rsid w:val="00401025"/>
    <w:rsid w:val="00431836"/>
    <w:rsid w:val="004363FE"/>
    <w:rsid w:val="004606F5"/>
    <w:rsid w:val="00472C2D"/>
    <w:rsid w:val="00484FCE"/>
    <w:rsid w:val="004935DE"/>
    <w:rsid w:val="00493C89"/>
    <w:rsid w:val="004C6B9D"/>
    <w:rsid w:val="004D1E8F"/>
    <w:rsid w:val="0050662C"/>
    <w:rsid w:val="00540CD5"/>
    <w:rsid w:val="00567544"/>
    <w:rsid w:val="005B32A0"/>
    <w:rsid w:val="006C1728"/>
    <w:rsid w:val="006F5DDD"/>
    <w:rsid w:val="00700CFB"/>
    <w:rsid w:val="007165F7"/>
    <w:rsid w:val="00723E55"/>
    <w:rsid w:val="00735E18"/>
    <w:rsid w:val="00747945"/>
    <w:rsid w:val="00761A88"/>
    <w:rsid w:val="007712AA"/>
    <w:rsid w:val="007973CB"/>
    <w:rsid w:val="007B0F2F"/>
    <w:rsid w:val="007B2892"/>
    <w:rsid w:val="00812AD1"/>
    <w:rsid w:val="008268B2"/>
    <w:rsid w:val="00836C3F"/>
    <w:rsid w:val="00844C36"/>
    <w:rsid w:val="00846EC2"/>
    <w:rsid w:val="00850CDE"/>
    <w:rsid w:val="008B5F83"/>
    <w:rsid w:val="00956BA3"/>
    <w:rsid w:val="0097274B"/>
    <w:rsid w:val="00990B11"/>
    <w:rsid w:val="009A13D2"/>
    <w:rsid w:val="009A4BA7"/>
    <w:rsid w:val="00A154DE"/>
    <w:rsid w:val="00A22EE0"/>
    <w:rsid w:val="00A249DC"/>
    <w:rsid w:val="00A26BC4"/>
    <w:rsid w:val="00A65413"/>
    <w:rsid w:val="00A65D85"/>
    <w:rsid w:val="00A75711"/>
    <w:rsid w:val="00A87D07"/>
    <w:rsid w:val="00AA3923"/>
    <w:rsid w:val="00AD6F84"/>
    <w:rsid w:val="00B553A1"/>
    <w:rsid w:val="00BD718B"/>
    <w:rsid w:val="00C16EE6"/>
    <w:rsid w:val="00C2506A"/>
    <w:rsid w:val="00C43A7E"/>
    <w:rsid w:val="00C54C52"/>
    <w:rsid w:val="00C86AD9"/>
    <w:rsid w:val="00D27AB0"/>
    <w:rsid w:val="00D55B8C"/>
    <w:rsid w:val="00D70035"/>
    <w:rsid w:val="00D8208D"/>
    <w:rsid w:val="00DB04A9"/>
    <w:rsid w:val="00DB6DFD"/>
    <w:rsid w:val="00DE1CF2"/>
    <w:rsid w:val="00DF2A3A"/>
    <w:rsid w:val="00DF65F1"/>
    <w:rsid w:val="00E04C8A"/>
    <w:rsid w:val="00E15BB3"/>
    <w:rsid w:val="00E2073B"/>
    <w:rsid w:val="00E3762C"/>
    <w:rsid w:val="00E610A2"/>
    <w:rsid w:val="00E70A1B"/>
    <w:rsid w:val="00EE19F5"/>
    <w:rsid w:val="00EF5D55"/>
    <w:rsid w:val="00F03B10"/>
    <w:rsid w:val="00F222CA"/>
    <w:rsid w:val="00F76D35"/>
    <w:rsid w:val="00FB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F630A"/>
  <w15:chartTrackingRefBased/>
  <w15:docId w15:val="{7D9E2DDD-06D0-44C6-929A-72DAF9F0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71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53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5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53B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3B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3B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3B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3B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3B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E53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E5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E53B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E5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E53B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E53B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E53B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E53B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E53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53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E5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53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E53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5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E53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53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53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5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E53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53B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0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3740E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3740E7"/>
  </w:style>
  <w:style w:type="character" w:customStyle="1" w:styleId="af1">
    <w:name w:val="註解文字 字元"/>
    <w:basedOn w:val="a0"/>
    <w:link w:val="af0"/>
    <w:uiPriority w:val="99"/>
    <w:semiHidden/>
    <w:rsid w:val="003740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740E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3740E7"/>
    <w:rPr>
      <w:b/>
      <w:bCs/>
    </w:rPr>
  </w:style>
  <w:style w:type="paragraph" w:styleId="af4">
    <w:name w:val="Revision"/>
    <w:hidden/>
    <w:uiPriority w:val="99"/>
    <w:semiHidden/>
    <w:rsid w:val="003740E7"/>
    <w:pPr>
      <w:spacing w:after="0" w:line="240" w:lineRule="auto"/>
    </w:pPr>
  </w:style>
  <w:style w:type="paragraph" w:styleId="af5">
    <w:name w:val="Balloon Text"/>
    <w:basedOn w:val="a"/>
    <w:link w:val="af6"/>
    <w:uiPriority w:val="99"/>
    <w:semiHidden/>
    <w:unhideWhenUsed/>
    <w:rsid w:val="00232C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0"/>
    <w:link w:val="af5"/>
    <w:uiPriority w:val="99"/>
    <w:semiHidden/>
    <w:rsid w:val="00232CBF"/>
    <w:rPr>
      <w:rFonts w:asciiTheme="majorHAnsi" w:eastAsiaTheme="majorEastAsia" w:hAnsiTheme="majorHAnsi" w:cstheme="majorBidi"/>
      <w:sz w:val="18"/>
      <w:szCs w:val="18"/>
    </w:rPr>
  </w:style>
  <w:style w:type="paragraph" w:styleId="af7">
    <w:name w:val="header"/>
    <w:basedOn w:val="a"/>
    <w:link w:val="af8"/>
    <w:uiPriority w:val="99"/>
    <w:unhideWhenUsed/>
    <w:rsid w:val="004935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4935DE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4935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4935D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Yu-Kun Tsai</dc:creator>
  <cp:keywords/>
  <dc:description/>
  <cp:lastModifiedBy>Yu-Kun Tsai</cp:lastModifiedBy>
  <cp:revision>58</cp:revision>
  <dcterms:created xsi:type="dcterms:W3CDTF">2024-08-13T22:58:00Z</dcterms:created>
  <dcterms:modified xsi:type="dcterms:W3CDTF">2024-08-29T16:11:00Z</dcterms:modified>
</cp:coreProperties>
</file>